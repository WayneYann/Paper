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80B" w:rsidRPr="00593EF4" w:rsidRDefault="0091780B" w:rsidP="0091780B">
      <w:pPr>
        <w:pStyle w:val="PlainText"/>
        <w:jc w:val="center"/>
        <w:rPr>
          <w:rFonts w:asciiTheme="minorHAnsi" w:hAnsiTheme="minorHAnsi"/>
          <w:b/>
          <w:sz w:val="24"/>
          <w:szCs w:val="24"/>
        </w:rPr>
      </w:pPr>
      <w:r w:rsidRPr="00593EF4">
        <w:rPr>
          <w:rFonts w:asciiTheme="minorHAnsi" w:hAnsiTheme="minorHAnsi"/>
          <w:b/>
          <w:sz w:val="24"/>
          <w:szCs w:val="24"/>
        </w:rPr>
        <w:t>Replies to Comments of Reviewer #2 on</w:t>
      </w:r>
    </w:p>
    <w:p w:rsidR="0091780B" w:rsidRPr="00593EF4" w:rsidRDefault="0091780B" w:rsidP="0091780B">
      <w:pPr>
        <w:pStyle w:val="PlainText"/>
        <w:jc w:val="center"/>
        <w:rPr>
          <w:rFonts w:asciiTheme="minorHAnsi" w:hAnsiTheme="minorHAnsi"/>
          <w:b/>
          <w:sz w:val="24"/>
          <w:szCs w:val="24"/>
        </w:rPr>
      </w:pPr>
    </w:p>
    <w:p w:rsidR="0091780B" w:rsidRPr="00593EF4" w:rsidRDefault="0091780B" w:rsidP="0091780B">
      <w:pPr>
        <w:pStyle w:val="PlainText"/>
        <w:spacing w:line="360" w:lineRule="auto"/>
        <w:jc w:val="center"/>
        <w:rPr>
          <w:rFonts w:asciiTheme="minorHAnsi" w:hAnsiTheme="minorHAnsi"/>
          <w:b/>
          <w:sz w:val="24"/>
          <w:szCs w:val="24"/>
        </w:rPr>
      </w:pPr>
      <w:r w:rsidRPr="00593EF4">
        <w:rPr>
          <w:rFonts w:asciiTheme="minorHAnsi" w:hAnsiTheme="minorHAnsi"/>
          <w:b/>
          <w:sz w:val="24"/>
          <w:szCs w:val="24"/>
        </w:rPr>
        <w:t>Sooting Limits of Nonpremixed n-Heptane, n-Butanol, and Methyl Butanoate Flames: Experimental Determination and Mechanistic Analysis</w:t>
      </w:r>
    </w:p>
    <w:p w:rsidR="0091780B" w:rsidRPr="0091780B" w:rsidRDefault="0091780B" w:rsidP="0091780B">
      <w:pPr>
        <w:pStyle w:val="PlainText"/>
        <w:rPr>
          <w:rFonts w:asciiTheme="minorHAnsi" w:hAnsiTheme="minorHAnsi"/>
          <w:sz w:val="24"/>
          <w:szCs w:val="24"/>
        </w:rPr>
      </w:pPr>
    </w:p>
    <w:p w:rsidR="0091780B" w:rsidRPr="0091780B" w:rsidRDefault="0091780B" w:rsidP="0091780B">
      <w:pPr>
        <w:pStyle w:val="Paper-Content"/>
        <w:spacing w:line="360" w:lineRule="auto"/>
        <w:ind w:firstLine="0"/>
        <w:jc w:val="left"/>
        <w:rPr>
          <w:rFonts w:asciiTheme="minorHAnsi" w:hAnsiTheme="minorHAnsi" w:cs="Arial"/>
          <w:color w:val="222222"/>
          <w:szCs w:val="24"/>
          <w:u w:val="single"/>
          <w:shd w:val="clear" w:color="auto" w:fill="FFFFFF"/>
        </w:rPr>
      </w:pPr>
      <w:r w:rsidRPr="0091780B">
        <w:rPr>
          <w:rFonts w:asciiTheme="minorHAnsi" w:hAnsiTheme="minorHAnsi" w:cs="Arial"/>
          <w:color w:val="222222"/>
          <w:szCs w:val="24"/>
          <w:u w:val="single"/>
          <w:shd w:val="clear" w:color="auto" w:fill="FFFFFF"/>
        </w:rPr>
        <w:t>Comments</w:t>
      </w:r>
    </w:p>
    <w:p w:rsidR="00F5151A" w:rsidRPr="0091780B" w:rsidRDefault="008C2369"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shd w:val="clear" w:color="auto" w:fill="FFFFFF"/>
        </w:rPr>
        <w:t>The authors reported an experimental and numerical study on the sooting limits (critical strain rate) in non-premixed flames of n-heptane, n-butanol and methyl butanoate using a liquid pool stagnation-point configuration. Critical sooting limit conditions were determined from luminosity observations. PAH based soot model with hybrid method of moments (HMOM) was employed to simulate and investigate the experimentally observed data. The model could reproduce the qualitative experimental trend although there are quantitative discrepancies, especially for methyl butanoate cases.</w:t>
      </w:r>
      <w:r w:rsidRPr="0091780B">
        <w:rPr>
          <w:rFonts w:asciiTheme="minorHAnsi" w:hAnsiTheme="minorHAnsi" w:cs="Arial"/>
          <w:color w:val="222222"/>
          <w:szCs w:val="24"/>
        </w:rPr>
        <w:br/>
      </w: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This reviewer has reviewed this paper several months before for the Proceedings of the Combustion Institute and ranked the paper as "good". A number of comments were given regarding (1) liquid pool surface temperature, (2) validation of the chemical mechanism against PAH concentration data, (3) the similarity of predicted soot volume fraction data between n-butanol data and n-heptane fuels.</w:t>
      </w:r>
      <w:r w:rsidRPr="0091780B">
        <w:rPr>
          <w:rFonts w:asciiTheme="minorHAnsi" w:hAnsiTheme="minorHAnsi" w:cs="Arial"/>
          <w:color w:val="222222"/>
          <w:szCs w:val="24"/>
        </w:rPr>
        <w:br/>
      </w: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This reviewer found the comments (1) and (3) were explained while (2) was not addressed, probably because of lack of available data. The manuscript is recommended for publication.</w:t>
      </w:r>
    </w:p>
    <w:p w:rsidR="0091780B" w:rsidRPr="0091780B" w:rsidRDefault="0091780B" w:rsidP="0091780B">
      <w:pPr>
        <w:pStyle w:val="Paper-Content"/>
        <w:spacing w:line="360" w:lineRule="auto"/>
        <w:ind w:firstLine="0"/>
        <w:jc w:val="left"/>
        <w:rPr>
          <w:rFonts w:asciiTheme="minorHAnsi" w:hAnsiTheme="minorHAnsi" w:cs="Arial"/>
          <w:color w:val="222222"/>
          <w:szCs w:val="24"/>
          <w:shd w:val="clear" w:color="auto" w:fill="FFFFFF"/>
        </w:rPr>
      </w:pPr>
    </w:p>
    <w:p w:rsidR="0091780B" w:rsidRPr="0091780B" w:rsidRDefault="0091780B" w:rsidP="0091780B">
      <w:pPr>
        <w:pStyle w:val="Paper-Content"/>
        <w:spacing w:line="360" w:lineRule="auto"/>
        <w:ind w:firstLine="0"/>
        <w:jc w:val="left"/>
        <w:rPr>
          <w:rFonts w:asciiTheme="minorHAnsi" w:hAnsiTheme="minorHAnsi" w:cs="Arial"/>
          <w:color w:val="222222"/>
          <w:szCs w:val="24"/>
          <w:u w:val="single"/>
          <w:shd w:val="clear" w:color="auto" w:fill="FFFFFF"/>
        </w:rPr>
      </w:pPr>
      <w:r w:rsidRPr="0091780B">
        <w:rPr>
          <w:rFonts w:asciiTheme="minorHAnsi" w:hAnsiTheme="minorHAnsi" w:cs="Arial"/>
          <w:color w:val="222222"/>
          <w:szCs w:val="24"/>
          <w:u w:val="single"/>
          <w:shd w:val="clear" w:color="auto" w:fill="FFFFFF"/>
        </w:rPr>
        <w:t>No Reply Needed</w:t>
      </w:r>
    </w:p>
    <w:p w:rsidR="00F5151A" w:rsidRPr="0091780B" w:rsidRDefault="00F5151A" w:rsidP="009D5B70">
      <w:pPr>
        <w:pStyle w:val="Paper-Content"/>
        <w:ind w:firstLine="0"/>
        <w:jc w:val="left"/>
        <w:rPr>
          <w:rFonts w:asciiTheme="minorHAnsi" w:hAnsiTheme="minorHAnsi" w:cs="Arial"/>
          <w:color w:val="222222"/>
          <w:szCs w:val="24"/>
          <w:shd w:val="clear" w:color="auto" w:fill="FFFFFF"/>
        </w:rPr>
      </w:pPr>
    </w:p>
    <w:p w:rsidR="009D5B70" w:rsidRPr="0091780B" w:rsidRDefault="009D5B70">
      <w:pPr>
        <w:jc w:val="left"/>
        <w:rPr>
          <w:rFonts w:asciiTheme="minorHAnsi" w:hAnsiTheme="minorHAnsi" w:cs="Arial"/>
          <w:color w:val="222222"/>
          <w:sz w:val="24"/>
          <w:szCs w:val="24"/>
          <w:lang w:eastAsia="en-US"/>
        </w:rPr>
      </w:pPr>
      <w:r w:rsidRPr="0091780B">
        <w:rPr>
          <w:rFonts w:asciiTheme="minorHAnsi" w:hAnsiTheme="minorHAnsi" w:cs="Arial"/>
          <w:color w:val="222222"/>
          <w:sz w:val="24"/>
          <w:szCs w:val="24"/>
        </w:rPr>
        <w:br w:type="page"/>
      </w:r>
    </w:p>
    <w:p w:rsidR="0091780B" w:rsidRPr="00593EF4" w:rsidRDefault="0091780B" w:rsidP="0091780B">
      <w:pPr>
        <w:pStyle w:val="PlainText"/>
        <w:spacing w:line="360" w:lineRule="auto"/>
        <w:jc w:val="center"/>
        <w:rPr>
          <w:rFonts w:asciiTheme="minorHAnsi" w:hAnsiTheme="minorHAnsi"/>
          <w:b/>
          <w:sz w:val="24"/>
          <w:szCs w:val="24"/>
        </w:rPr>
      </w:pPr>
      <w:r w:rsidRPr="00593EF4">
        <w:rPr>
          <w:rFonts w:asciiTheme="minorHAnsi" w:hAnsiTheme="minorHAnsi"/>
          <w:b/>
          <w:sz w:val="24"/>
          <w:szCs w:val="24"/>
        </w:rPr>
        <w:lastRenderedPageBreak/>
        <w:t>Re</w:t>
      </w:r>
      <w:r w:rsidR="00593EF4">
        <w:rPr>
          <w:rFonts w:asciiTheme="minorHAnsi" w:hAnsiTheme="minorHAnsi"/>
          <w:b/>
          <w:sz w:val="24"/>
          <w:szCs w:val="24"/>
        </w:rPr>
        <w:t>plies to Comments of Reviewer #3</w:t>
      </w:r>
      <w:r w:rsidRPr="00593EF4">
        <w:rPr>
          <w:rFonts w:asciiTheme="minorHAnsi" w:hAnsiTheme="minorHAnsi"/>
          <w:b/>
          <w:sz w:val="24"/>
          <w:szCs w:val="24"/>
        </w:rPr>
        <w:t xml:space="preserve"> on</w:t>
      </w:r>
    </w:p>
    <w:p w:rsidR="0091780B" w:rsidRPr="00593EF4" w:rsidRDefault="0091780B" w:rsidP="0091780B">
      <w:pPr>
        <w:pStyle w:val="PlainText"/>
        <w:spacing w:line="360" w:lineRule="auto"/>
        <w:jc w:val="center"/>
        <w:rPr>
          <w:rFonts w:asciiTheme="minorHAnsi" w:hAnsiTheme="minorHAnsi"/>
          <w:b/>
          <w:sz w:val="24"/>
          <w:szCs w:val="24"/>
        </w:rPr>
      </w:pPr>
      <w:r w:rsidRPr="00593EF4">
        <w:rPr>
          <w:rFonts w:asciiTheme="minorHAnsi" w:hAnsiTheme="minorHAnsi"/>
          <w:b/>
          <w:sz w:val="24"/>
          <w:szCs w:val="24"/>
        </w:rPr>
        <w:t>Sooting Limits of Nonpremixed n-Heptane, n-Butanol, and Methyl Butanoate Flames: Experimental Determination and Mechanistic Analysis</w:t>
      </w:r>
    </w:p>
    <w:p w:rsidR="0091780B" w:rsidRPr="0091780B" w:rsidRDefault="0091780B" w:rsidP="0091780B">
      <w:pPr>
        <w:pStyle w:val="PlainText"/>
        <w:spacing w:line="360" w:lineRule="auto"/>
        <w:jc w:val="center"/>
        <w:rPr>
          <w:rFonts w:asciiTheme="minorHAnsi" w:hAnsiTheme="minorHAnsi"/>
          <w:sz w:val="24"/>
          <w:szCs w:val="24"/>
        </w:rPr>
      </w:pPr>
    </w:p>
    <w:p w:rsidR="00737168" w:rsidRPr="0091780B" w:rsidRDefault="008C2369"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shd w:val="clear" w:color="auto" w:fill="FFFFFF"/>
        </w:rPr>
        <w:t>The paper presents both experimental and numerical investigations on the sooting limits of nonpremixed n-heptane, n-butanol, and methyl butanoate flames in a liquid pool stagnation-flow configuration. Chemical kinetic analysis was performed to reproduce and analyze the experimental phenomenon. The results showed n-heptane and n-butanol show similar sooting propensities, while methyl butanoate produces significantly less soot. By doing these, the paper was trying to identify the sooting characteristics of oxygenated fuels and understand the chemical pathways for PAH and soot formation processes for different fuels, which highlights the importance of reliable mechanisms and provides valuable data for the mechanism validation and is useful for the combustion research community. However, the reviewer thinks that the paper can only be considered for publication if the authors provide reasonable response to the following questions, due to the following reasons:</w:t>
      </w:r>
      <w:r w:rsidRPr="0091780B">
        <w:rPr>
          <w:rFonts w:asciiTheme="minorHAnsi" w:hAnsiTheme="minorHAnsi" w:cs="Arial"/>
          <w:color w:val="222222"/>
          <w:szCs w:val="24"/>
        </w:rPr>
        <w:br/>
      </w: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1.      In the mechanism development section, very limited information is provided. For example, how did the author</w:t>
      </w:r>
      <w:r w:rsidR="00FA15B7" w:rsidRPr="0091780B">
        <w:rPr>
          <w:rFonts w:asciiTheme="minorHAnsi" w:hAnsiTheme="minorHAnsi" w:cs="Arial"/>
          <w:color w:val="222222"/>
          <w:szCs w:val="24"/>
          <w:shd w:val="clear" w:color="auto" w:fill="FFFFFF"/>
        </w:rPr>
        <w:t>s get the reduced butanol and MB</w:t>
      </w:r>
      <w:r w:rsidRPr="0091780B">
        <w:rPr>
          <w:rFonts w:asciiTheme="minorHAnsi" w:hAnsiTheme="minorHAnsi" w:cs="Arial"/>
          <w:color w:val="222222"/>
          <w:szCs w:val="24"/>
          <w:shd w:val="clear" w:color="auto" w:fill="FFFFFF"/>
        </w:rPr>
        <w:t xml:space="preserve"> mechanisms? What are the major reaction pathways in these two reduced mechanisms? This can greatly affect the following analyses presented in the paper, such as the reaction pathway analysis.</w:t>
      </w:r>
    </w:p>
    <w:p w:rsidR="00B464C0" w:rsidRPr="00B464C0" w:rsidRDefault="00B464C0" w:rsidP="0091780B">
      <w:pPr>
        <w:pStyle w:val="Paper-Content"/>
        <w:spacing w:line="360" w:lineRule="auto"/>
        <w:ind w:firstLine="0"/>
        <w:jc w:val="left"/>
        <w:rPr>
          <w:rFonts w:asciiTheme="minorHAnsi" w:hAnsiTheme="minorHAnsi" w:cs="Arial"/>
          <w:b/>
          <w:color w:val="222222"/>
          <w:szCs w:val="24"/>
          <w:shd w:val="clear" w:color="auto" w:fill="FFFFFF"/>
        </w:rPr>
      </w:pPr>
      <w:r w:rsidRPr="00B464C0">
        <w:rPr>
          <w:rFonts w:asciiTheme="minorHAnsi" w:hAnsiTheme="minorHAnsi" w:cs="Arial"/>
          <w:b/>
          <w:color w:val="222222"/>
          <w:szCs w:val="24"/>
          <w:shd w:val="clear" w:color="auto" w:fill="FFFFFF"/>
        </w:rPr>
        <w:t>All Replies in Bold</w:t>
      </w:r>
    </w:p>
    <w:p w:rsidR="00D5357A" w:rsidRPr="0091780B" w:rsidRDefault="00A5442C" w:rsidP="0091780B">
      <w:pPr>
        <w:pStyle w:val="Paper-Content"/>
        <w:numPr>
          <w:ilvl w:val="0"/>
          <w:numId w:val="9"/>
        </w:numPr>
        <w:spacing w:line="360" w:lineRule="auto"/>
        <w:jc w:val="left"/>
        <w:rPr>
          <w:rFonts w:asciiTheme="minorHAnsi" w:hAnsiTheme="minorHAnsi" w:cs="Arial"/>
          <w:color w:val="222222"/>
          <w:szCs w:val="24"/>
          <w:shd w:val="clear" w:color="auto" w:fill="FFFFFF"/>
        </w:rPr>
      </w:pPr>
      <w:r w:rsidRPr="0091780B">
        <w:rPr>
          <w:rFonts w:asciiTheme="minorHAnsi" w:hAnsiTheme="minorHAnsi" w:cs="Arial"/>
          <w:b/>
          <w:color w:val="222222"/>
          <w:szCs w:val="24"/>
          <w:shd w:val="clear" w:color="auto" w:fill="FFFFFF"/>
        </w:rPr>
        <w:t xml:space="preserve">The reduced mechanisms were taken from </w:t>
      </w:r>
      <w:r w:rsidR="00EF0F50" w:rsidRPr="0091780B">
        <w:rPr>
          <w:rFonts w:asciiTheme="minorHAnsi" w:hAnsiTheme="minorHAnsi" w:cs="Arial"/>
          <w:b/>
          <w:color w:val="222222"/>
          <w:szCs w:val="24"/>
          <w:shd w:val="clear" w:color="auto" w:fill="FFFFFF"/>
        </w:rPr>
        <w:t xml:space="preserve">Liu </w:t>
      </w:r>
      <w:r w:rsidR="00EF0F50" w:rsidRPr="0091780B">
        <w:rPr>
          <w:rFonts w:asciiTheme="minorHAnsi" w:hAnsiTheme="minorHAnsi" w:cs="Arial"/>
          <w:b/>
          <w:i/>
          <w:color w:val="222222"/>
          <w:szCs w:val="24"/>
          <w:shd w:val="clear" w:color="auto" w:fill="FFFFFF"/>
        </w:rPr>
        <w:t>et al.</w:t>
      </w:r>
      <w:r w:rsidR="008353B8" w:rsidRPr="0091780B">
        <w:rPr>
          <w:rFonts w:asciiTheme="minorHAnsi" w:hAnsiTheme="minorHAnsi" w:cs="Arial"/>
          <w:b/>
          <w:i/>
          <w:color w:val="222222"/>
          <w:szCs w:val="24"/>
          <w:shd w:val="clear" w:color="auto" w:fill="FFFFFF"/>
        </w:rPr>
        <w:t>,</w:t>
      </w:r>
      <w:r w:rsidR="00EF0F50" w:rsidRPr="0091780B">
        <w:rPr>
          <w:rFonts w:asciiTheme="minorHAnsi" w:hAnsiTheme="minorHAnsi" w:cs="Arial"/>
          <w:b/>
          <w:color w:val="222222"/>
          <w:szCs w:val="24"/>
          <w:shd w:val="clear" w:color="auto" w:fill="FFFFFF"/>
        </w:rPr>
        <w:t xml:space="preserve"> as indicated in the paper</w:t>
      </w:r>
      <w:r w:rsidR="00B464C0">
        <w:rPr>
          <w:rFonts w:asciiTheme="minorHAnsi" w:hAnsiTheme="minorHAnsi" w:cs="Arial"/>
          <w:b/>
          <w:color w:val="222222"/>
          <w:szCs w:val="24"/>
          <w:shd w:val="clear" w:color="auto" w:fill="FFFFFF"/>
        </w:rPr>
        <w:t>; the</w:t>
      </w:r>
      <w:r w:rsidR="0025740F" w:rsidRPr="0091780B">
        <w:rPr>
          <w:rFonts w:asciiTheme="minorHAnsi" w:hAnsiTheme="minorHAnsi" w:cs="Arial"/>
          <w:b/>
          <w:color w:val="222222"/>
          <w:szCs w:val="24"/>
          <w:shd w:val="clear" w:color="auto" w:fill="FFFFFF"/>
        </w:rPr>
        <w:t xml:space="preserve"> complete details can be found therein</w:t>
      </w:r>
      <w:r w:rsidR="00EF0F50" w:rsidRPr="0091780B">
        <w:rPr>
          <w:rFonts w:asciiTheme="minorHAnsi" w:hAnsiTheme="minorHAnsi" w:cs="Arial"/>
          <w:b/>
          <w:color w:val="222222"/>
          <w:szCs w:val="24"/>
          <w:shd w:val="clear" w:color="auto" w:fill="FFFFFF"/>
        </w:rPr>
        <w:t>.</w:t>
      </w:r>
      <w:r w:rsidR="0025740F" w:rsidRPr="0091780B">
        <w:rPr>
          <w:rFonts w:asciiTheme="minorHAnsi" w:hAnsiTheme="minorHAnsi" w:cs="Arial"/>
          <w:b/>
          <w:color w:val="222222"/>
          <w:szCs w:val="24"/>
          <w:shd w:val="clear" w:color="auto" w:fill="FFFFFF"/>
        </w:rPr>
        <w:t xml:space="preserve">  This is clarified in Sec. 3.1.</w:t>
      </w:r>
    </w:p>
    <w:p w:rsidR="00B35BFE" w:rsidRPr="0091780B" w:rsidRDefault="00D5357A" w:rsidP="0091780B">
      <w:pPr>
        <w:pStyle w:val="Paper-Content"/>
        <w:spacing w:line="360" w:lineRule="auto"/>
        <w:jc w:val="left"/>
        <w:rPr>
          <w:rFonts w:asciiTheme="minorHAnsi" w:hAnsiTheme="minorHAnsi" w:cs="Arial"/>
          <w:color w:val="222222"/>
          <w:szCs w:val="24"/>
          <w:shd w:val="clear" w:color="auto" w:fill="FFFFFF"/>
        </w:rPr>
      </w:pPr>
      <w:r w:rsidRPr="0091780B">
        <w:rPr>
          <w:rFonts w:asciiTheme="minorHAnsi" w:hAnsiTheme="minorHAnsi" w:cs="Arial"/>
          <w:color w:val="222222"/>
          <w:szCs w:val="24"/>
        </w:rPr>
        <w:t xml:space="preserve"> </w:t>
      </w:r>
      <w:r w:rsidR="008C2369" w:rsidRPr="0091780B">
        <w:rPr>
          <w:rFonts w:asciiTheme="minorHAnsi" w:hAnsiTheme="minorHAnsi" w:cs="Arial"/>
          <w:color w:val="222222"/>
          <w:szCs w:val="24"/>
        </w:rPr>
        <w:br/>
      </w:r>
      <w:r w:rsidR="008C2369" w:rsidRPr="0091780B">
        <w:rPr>
          <w:rFonts w:asciiTheme="minorHAnsi" w:hAnsiTheme="minorHAnsi" w:cs="Arial"/>
          <w:color w:val="222222"/>
          <w:szCs w:val="24"/>
          <w:shd w:val="clear" w:color="auto" w:fill="FFFFFF"/>
        </w:rPr>
        <w:t>2.      The performance of the combined mechanism might change if sub-mechanisms from different sources were incorporated together to formulate a new mechanism. For example, there are many identical reactions with different reaction rates among these sub-mechanisms, which compete with each other, thus the choice of the retained reactions should be explained. In addition, did the authors adjust the reaction rate co</w:t>
      </w:r>
      <w:r w:rsidR="007C0B44" w:rsidRPr="0091780B">
        <w:rPr>
          <w:rFonts w:asciiTheme="minorHAnsi" w:hAnsiTheme="minorHAnsi" w:cs="Arial"/>
          <w:color w:val="222222"/>
          <w:szCs w:val="24"/>
          <w:shd w:val="clear" w:color="auto" w:fill="FFFFFF"/>
        </w:rPr>
        <w:t>nstants for the n-butanol and MB</w:t>
      </w:r>
      <w:r w:rsidR="008C2369" w:rsidRPr="0091780B">
        <w:rPr>
          <w:rFonts w:asciiTheme="minorHAnsi" w:hAnsiTheme="minorHAnsi" w:cs="Arial"/>
          <w:color w:val="222222"/>
          <w:szCs w:val="24"/>
          <w:shd w:val="clear" w:color="auto" w:fill="FFFFFF"/>
        </w:rPr>
        <w:t xml:space="preserve"> sub-</w:t>
      </w:r>
      <w:r w:rsidR="008C2369" w:rsidRPr="0091780B">
        <w:rPr>
          <w:rFonts w:asciiTheme="minorHAnsi" w:hAnsiTheme="minorHAnsi" w:cs="Arial"/>
          <w:color w:val="222222"/>
          <w:szCs w:val="24"/>
          <w:shd w:val="clear" w:color="auto" w:fill="FFFFFF"/>
        </w:rPr>
        <w:lastRenderedPageBreak/>
        <w:t>mechanisms after the incorporation? Although it may not be relevant, ignition delay is one of the most important parameters for mechanism development. It would be more convincing if such validations were provided, since usually such treatments change the performance of the sub-mechanisms in terms of ignition delay predictions.</w:t>
      </w:r>
    </w:p>
    <w:p w:rsidR="00EC0144" w:rsidRPr="0091780B" w:rsidRDefault="00EC0144" w:rsidP="0091780B">
      <w:pPr>
        <w:pStyle w:val="Paper-Content"/>
        <w:spacing w:line="360" w:lineRule="auto"/>
        <w:ind w:firstLine="0"/>
        <w:jc w:val="left"/>
        <w:rPr>
          <w:rFonts w:asciiTheme="minorHAnsi" w:hAnsiTheme="minorHAnsi" w:cs="Arial"/>
          <w:color w:val="222222"/>
          <w:szCs w:val="24"/>
          <w:shd w:val="clear" w:color="auto" w:fill="FFFFFF"/>
        </w:rPr>
      </w:pPr>
    </w:p>
    <w:p w:rsidR="005C767E" w:rsidRPr="0091780B" w:rsidRDefault="005C767E" w:rsidP="0091780B">
      <w:pPr>
        <w:pStyle w:val="Paper-Content"/>
        <w:numPr>
          <w:ilvl w:val="0"/>
          <w:numId w:val="9"/>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The authors did not adjust the rate coefficients after the incorporation, for </w:t>
      </w:r>
      <w:r w:rsidR="00A602BD" w:rsidRPr="0091780B">
        <w:rPr>
          <w:rFonts w:asciiTheme="minorHAnsi" w:hAnsiTheme="minorHAnsi" w:cs="Arial"/>
          <w:b/>
          <w:color w:val="222222"/>
          <w:szCs w:val="24"/>
          <w:shd w:val="clear" w:color="auto" w:fill="FFFFFF"/>
        </w:rPr>
        <w:t>there was no need to do so</w:t>
      </w:r>
      <w:r w:rsidRPr="0091780B">
        <w:rPr>
          <w:rFonts w:asciiTheme="minorHAnsi" w:hAnsiTheme="minorHAnsi" w:cs="Arial"/>
          <w:b/>
          <w:color w:val="222222"/>
          <w:szCs w:val="24"/>
          <w:shd w:val="clear" w:color="auto" w:fill="FFFFFF"/>
        </w:rPr>
        <w:t xml:space="preserve">.  </w:t>
      </w:r>
      <w:r w:rsidR="00DB1C1D" w:rsidRPr="0091780B">
        <w:rPr>
          <w:rFonts w:asciiTheme="minorHAnsi" w:hAnsiTheme="minorHAnsi" w:cs="Arial"/>
          <w:b/>
          <w:color w:val="222222"/>
          <w:szCs w:val="24"/>
          <w:shd w:val="clear" w:color="auto" w:fill="FFFFFF"/>
        </w:rPr>
        <w:t>T</w:t>
      </w:r>
      <w:r w:rsidRPr="0091780B">
        <w:rPr>
          <w:rFonts w:asciiTheme="minorHAnsi" w:hAnsiTheme="minorHAnsi" w:cs="Arial"/>
          <w:b/>
          <w:color w:val="222222"/>
          <w:szCs w:val="24"/>
          <w:shd w:val="clear" w:color="auto" w:fill="FFFFFF"/>
        </w:rPr>
        <w:t>he combined mechanism was validated against laminar burning velocit</w:t>
      </w:r>
      <w:r w:rsidR="009E6A3A" w:rsidRPr="0091780B">
        <w:rPr>
          <w:rFonts w:asciiTheme="minorHAnsi" w:hAnsiTheme="minorHAnsi" w:cs="Arial"/>
          <w:b/>
          <w:color w:val="222222"/>
          <w:szCs w:val="24"/>
          <w:shd w:val="clear" w:color="auto" w:fill="FFFFFF"/>
        </w:rPr>
        <w:t>ies</w:t>
      </w:r>
      <w:r w:rsidRPr="0091780B">
        <w:rPr>
          <w:rFonts w:asciiTheme="minorHAnsi" w:hAnsiTheme="minorHAnsi" w:cs="Arial"/>
          <w:b/>
          <w:color w:val="222222"/>
          <w:szCs w:val="24"/>
          <w:shd w:val="clear" w:color="auto" w:fill="FFFFFF"/>
        </w:rPr>
        <w:t xml:space="preserve"> and nonpremixed extinction strain rate</w:t>
      </w:r>
      <w:r w:rsidR="009E6A3A" w:rsidRPr="0091780B">
        <w:rPr>
          <w:rFonts w:asciiTheme="minorHAnsi" w:hAnsiTheme="minorHAnsi" w:cs="Arial"/>
          <w:b/>
          <w:color w:val="222222"/>
          <w:szCs w:val="24"/>
          <w:shd w:val="clear" w:color="auto" w:fill="FFFFFF"/>
        </w:rPr>
        <w:t>s</w:t>
      </w:r>
      <w:r w:rsidRPr="0091780B">
        <w:rPr>
          <w:rFonts w:asciiTheme="minorHAnsi" w:hAnsiTheme="minorHAnsi" w:cs="Arial"/>
          <w:b/>
          <w:color w:val="222222"/>
          <w:szCs w:val="24"/>
          <w:shd w:val="clear" w:color="auto" w:fill="FFFFFF"/>
        </w:rPr>
        <w:t xml:space="preserve"> and showed good agreement with experimental data.  </w:t>
      </w:r>
    </w:p>
    <w:p w:rsidR="000D3646" w:rsidRPr="0091780B" w:rsidRDefault="00966C79" w:rsidP="0091780B">
      <w:pPr>
        <w:pStyle w:val="Paper-Content"/>
        <w:numPr>
          <w:ilvl w:val="0"/>
          <w:numId w:val="9"/>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All the common reactions among the base mechanism and additional mechanisms were retained from the </w:t>
      </w:r>
      <w:r w:rsidR="00E25A9F" w:rsidRPr="0091780B">
        <w:rPr>
          <w:rFonts w:asciiTheme="minorHAnsi" w:hAnsiTheme="minorHAnsi" w:cs="Arial"/>
          <w:b/>
          <w:color w:val="222222"/>
          <w:szCs w:val="24"/>
          <w:shd w:val="clear" w:color="auto" w:fill="FFFFFF"/>
        </w:rPr>
        <w:t>base mechanism</w:t>
      </w:r>
      <w:r w:rsidR="00644ADD" w:rsidRPr="0091780B">
        <w:rPr>
          <w:rFonts w:asciiTheme="minorHAnsi" w:hAnsiTheme="minorHAnsi" w:cs="Arial"/>
          <w:b/>
          <w:color w:val="222222"/>
          <w:szCs w:val="24"/>
          <w:shd w:val="clear" w:color="auto" w:fill="FFFFFF"/>
        </w:rPr>
        <w:t>.</w:t>
      </w:r>
      <w:r w:rsidR="00F402EA" w:rsidRPr="0091780B">
        <w:rPr>
          <w:rFonts w:asciiTheme="minorHAnsi" w:hAnsiTheme="minorHAnsi" w:cs="Arial"/>
          <w:b/>
          <w:color w:val="222222"/>
          <w:szCs w:val="24"/>
          <w:shd w:val="clear" w:color="auto" w:fill="FFFFFF"/>
        </w:rPr>
        <w:t xml:space="preserve">  This is clarified in Sec. 3.1.</w:t>
      </w:r>
    </w:p>
    <w:p w:rsidR="00993C61" w:rsidRPr="0091780B" w:rsidRDefault="002E1AD9" w:rsidP="0091780B">
      <w:pPr>
        <w:pStyle w:val="Paper-Content"/>
        <w:numPr>
          <w:ilvl w:val="0"/>
          <w:numId w:val="9"/>
        </w:numPr>
        <w:spacing w:line="360" w:lineRule="auto"/>
        <w:jc w:val="left"/>
        <w:rPr>
          <w:rFonts w:asciiTheme="minorHAnsi" w:hAnsiTheme="minorHAnsi" w:cs="Arial"/>
          <w:color w:val="222222"/>
          <w:szCs w:val="24"/>
          <w:shd w:val="clear" w:color="auto" w:fill="FFFFFF"/>
        </w:rPr>
      </w:pPr>
      <w:r w:rsidRPr="0091780B">
        <w:rPr>
          <w:rFonts w:asciiTheme="minorHAnsi" w:hAnsiTheme="minorHAnsi" w:cs="Arial"/>
          <w:b/>
          <w:color w:val="222222"/>
          <w:szCs w:val="24"/>
          <w:shd w:val="clear" w:color="auto" w:fill="FFFFFF"/>
        </w:rPr>
        <w:t xml:space="preserve">Ignition delay was not of interest to this work, as stated by the reviewer, </w:t>
      </w:r>
      <w:r w:rsidR="00F335C2" w:rsidRPr="0091780B">
        <w:rPr>
          <w:rFonts w:asciiTheme="minorHAnsi" w:hAnsiTheme="minorHAnsi" w:cs="Arial"/>
          <w:b/>
          <w:color w:val="222222"/>
          <w:szCs w:val="24"/>
          <w:shd w:val="clear" w:color="auto" w:fill="FFFFFF"/>
        </w:rPr>
        <w:t>due to th</w:t>
      </w:r>
      <w:r w:rsidR="00B464C0">
        <w:rPr>
          <w:rFonts w:asciiTheme="minorHAnsi" w:hAnsiTheme="minorHAnsi" w:cs="Arial"/>
          <w:b/>
          <w:color w:val="222222"/>
          <w:szCs w:val="24"/>
          <w:shd w:val="clear" w:color="auto" w:fill="FFFFFF"/>
        </w:rPr>
        <w:t>e lack of transport information;</w:t>
      </w:r>
      <w:r w:rsidR="00F335C2" w:rsidRPr="0091780B">
        <w:rPr>
          <w:rFonts w:asciiTheme="minorHAnsi" w:hAnsiTheme="minorHAnsi" w:cs="Arial"/>
          <w:b/>
          <w:color w:val="222222"/>
          <w:szCs w:val="24"/>
          <w:shd w:val="clear" w:color="auto" w:fill="FFFFFF"/>
        </w:rPr>
        <w:t xml:space="preserve"> so was not investigated. </w:t>
      </w:r>
      <w:r w:rsidR="0001142D" w:rsidRPr="0091780B">
        <w:rPr>
          <w:rFonts w:asciiTheme="minorHAnsi" w:hAnsiTheme="minorHAnsi" w:cs="Arial"/>
          <w:b/>
          <w:color w:val="222222"/>
          <w:szCs w:val="24"/>
          <w:shd w:val="clear" w:color="auto" w:fill="FFFFFF"/>
        </w:rPr>
        <w:t xml:space="preserve"> </w:t>
      </w:r>
      <w:r w:rsidR="00F335C2" w:rsidRPr="0091780B">
        <w:rPr>
          <w:rFonts w:asciiTheme="minorHAnsi" w:hAnsiTheme="minorHAnsi" w:cs="Arial"/>
          <w:b/>
          <w:color w:val="222222"/>
          <w:szCs w:val="24"/>
          <w:shd w:val="clear" w:color="auto" w:fill="FFFFFF"/>
        </w:rPr>
        <w:t xml:space="preserve"> </w:t>
      </w:r>
      <w:r w:rsidR="0001142D" w:rsidRPr="0091780B">
        <w:rPr>
          <w:rFonts w:asciiTheme="minorHAnsi" w:hAnsiTheme="minorHAnsi" w:cs="Arial"/>
          <w:b/>
          <w:color w:val="222222"/>
          <w:szCs w:val="24"/>
          <w:shd w:val="clear" w:color="auto" w:fill="FFFFFF"/>
        </w:rPr>
        <w:t xml:space="preserve">Therefore, only the validation of laminar burning velocities and nonpremixed extinction </w:t>
      </w:r>
      <w:r w:rsidR="00ED5ED9" w:rsidRPr="0091780B">
        <w:rPr>
          <w:rFonts w:asciiTheme="minorHAnsi" w:hAnsiTheme="minorHAnsi" w:cs="Arial"/>
          <w:b/>
          <w:color w:val="222222"/>
          <w:szCs w:val="24"/>
          <w:shd w:val="clear" w:color="auto" w:fill="FFFFFF"/>
        </w:rPr>
        <w:t xml:space="preserve">strain rates were provided.  </w:t>
      </w:r>
      <w:r w:rsidR="00993C61" w:rsidRPr="0091780B">
        <w:rPr>
          <w:rFonts w:asciiTheme="minorHAnsi" w:hAnsiTheme="minorHAnsi" w:cs="Arial"/>
          <w:b/>
          <w:color w:val="222222"/>
          <w:szCs w:val="24"/>
          <w:shd w:val="clear" w:color="auto" w:fill="FFFFFF"/>
        </w:rPr>
        <w:t xml:space="preserve">Component mechanisms have been validated with ignition delay </w:t>
      </w:r>
      <w:r w:rsidR="00DA399F" w:rsidRPr="0091780B">
        <w:rPr>
          <w:rFonts w:asciiTheme="minorHAnsi" w:hAnsiTheme="minorHAnsi" w:cs="Arial"/>
          <w:b/>
          <w:color w:val="222222"/>
          <w:szCs w:val="24"/>
          <w:shd w:val="clear" w:color="auto" w:fill="FFFFFF"/>
        </w:rPr>
        <w:t xml:space="preserve">by Liu </w:t>
      </w:r>
      <w:r w:rsidR="00614E22" w:rsidRPr="0091780B">
        <w:rPr>
          <w:rFonts w:asciiTheme="minorHAnsi" w:hAnsiTheme="minorHAnsi" w:cs="Arial"/>
          <w:b/>
          <w:i/>
          <w:color w:val="222222"/>
          <w:szCs w:val="24"/>
          <w:shd w:val="clear" w:color="auto" w:fill="FFFFFF"/>
        </w:rPr>
        <w:t>et al.</w:t>
      </w:r>
      <w:r w:rsidR="00DA399F" w:rsidRPr="0091780B">
        <w:rPr>
          <w:rFonts w:asciiTheme="minorHAnsi" w:hAnsiTheme="minorHAnsi" w:cs="Arial"/>
          <w:b/>
          <w:color w:val="222222"/>
          <w:szCs w:val="24"/>
          <w:shd w:val="clear" w:color="auto" w:fill="FFFFFF"/>
        </w:rPr>
        <w:t xml:space="preserve"> </w:t>
      </w:r>
      <w:r w:rsidR="00993C61" w:rsidRPr="0091780B">
        <w:rPr>
          <w:rFonts w:asciiTheme="minorHAnsi" w:hAnsiTheme="minorHAnsi" w:cs="Arial"/>
          <w:b/>
          <w:color w:val="222222"/>
          <w:szCs w:val="24"/>
          <w:shd w:val="clear" w:color="auto" w:fill="FFFFFF"/>
        </w:rPr>
        <w:t>nonetheless.</w:t>
      </w:r>
    </w:p>
    <w:p w:rsidR="00DF2DE2" w:rsidRPr="0091780B" w:rsidRDefault="00DF2DE2" w:rsidP="0091780B">
      <w:pPr>
        <w:pStyle w:val="Paper-Content"/>
        <w:spacing w:line="360" w:lineRule="auto"/>
        <w:ind w:firstLine="0"/>
        <w:jc w:val="left"/>
        <w:rPr>
          <w:rFonts w:asciiTheme="minorHAnsi" w:hAnsiTheme="minorHAnsi" w:cs="Arial"/>
          <w:color w:val="222222"/>
          <w:szCs w:val="24"/>
        </w:rPr>
      </w:pPr>
    </w:p>
    <w:p w:rsidR="005F1670" w:rsidRPr="0091780B" w:rsidRDefault="008C2369"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shd w:val="clear" w:color="auto" w:fill="FFFFFF"/>
        </w:rPr>
        <w:t>3.      In Fig.3, it is seen that the mechanism greatly over predicts the ESR for n-butanol (2-3 times higher), rather than as stated by the authors: a "slight over prediction".  Therefore, explanations should be presented here. The legend for the n-butanol is also wrong.</w:t>
      </w:r>
    </w:p>
    <w:p w:rsidR="005F1670" w:rsidRPr="0091780B" w:rsidRDefault="005F1670" w:rsidP="0091780B">
      <w:pPr>
        <w:pStyle w:val="Paper-Content"/>
        <w:spacing w:line="360" w:lineRule="auto"/>
        <w:ind w:firstLine="0"/>
        <w:jc w:val="left"/>
        <w:rPr>
          <w:rFonts w:asciiTheme="minorHAnsi" w:hAnsiTheme="minorHAnsi" w:cs="Arial"/>
          <w:color w:val="222222"/>
          <w:szCs w:val="24"/>
          <w:shd w:val="clear" w:color="auto" w:fill="FFFFFF"/>
        </w:rPr>
      </w:pPr>
    </w:p>
    <w:p w:rsidR="003C2F78" w:rsidRPr="0091780B" w:rsidRDefault="00701840" w:rsidP="0091780B">
      <w:pPr>
        <w:pStyle w:val="Paper-Content"/>
        <w:numPr>
          <w:ilvl w:val="0"/>
          <w:numId w:val="10"/>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The legend for n-butanol is not wrong: both the experimental and computational ESRs were </w:t>
      </w:r>
      <w:r w:rsidR="007555B0" w:rsidRPr="0091780B">
        <w:rPr>
          <w:rFonts w:asciiTheme="minorHAnsi" w:hAnsiTheme="minorHAnsi" w:cs="Arial"/>
          <w:b/>
          <w:color w:val="222222"/>
          <w:szCs w:val="24"/>
          <w:shd w:val="clear" w:color="auto" w:fill="FFFFFF"/>
        </w:rPr>
        <w:t>obtain</w:t>
      </w:r>
      <w:r w:rsidRPr="0091780B">
        <w:rPr>
          <w:rFonts w:asciiTheme="minorHAnsi" w:hAnsiTheme="minorHAnsi" w:cs="Arial"/>
          <w:b/>
          <w:color w:val="222222"/>
          <w:szCs w:val="24"/>
          <w:shd w:val="clear" w:color="auto" w:fill="FFFFFF"/>
        </w:rPr>
        <w:t xml:space="preserve">ed by the authors. </w:t>
      </w:r>
    </w:p>
    <w:p w:rsidR="005F1670" w:rsidRPr="0091780B" w:rsidRDefault="00701840" w:rsidP="0091780B">
      <w:pPr>
        <w:pStyle w:val="Paper-Content"/>
        <w:numPr>
          <w:ilvl w:val="0"/>
          <w:numId w:val="10"/>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 </w:t>
      </w:r>
      <w:r w:rsidR="003C2F78" w:rsidRPr="0091780B">
        <w:rPr>
          <w:rFonts w:asciiTheme="minorHAnsi" w:hAnsiTheme="minorHAnsi" w:cs="Arial"/>
          <w:b/>
          <w:color w:val="222222"/>
          <w:szCs w:val="24"/>
          <w:shd w:val="clear" w:color="auto" w:fill="FFFFFF"/>
        </w:rPr>
        <w:t>The raw agreement between computation and experiments appears worse as is than when considering experimental uncertainty due to flow meter accuracy and strain rate measurement.</w:t>
      </w:r>
    </w:p>
    <w:p w:rsidR="003F2D2F" w:rsidRPr="0091780B" w:rsidRDefault="008C2369"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 xml:space="preserve">4.      In Figs. 8 and 9, more specific information should be provided as to these reaction pathway analysis results. For example, the conversion ratio of each reaction pathway should be </w:t>
      </w:r>
      <w:r w:rsidRPr="0091780B">
        <w:rPr>
          <w:rFonts w:asciiTheme="minorHAnsi" w:hAnsiTheme="minorHAnsi" w:cs="Arial"/>
          <w:color w:val="222222"/>
          <w:szCs w:val="24"/>
          <w:shd w:val="clear" w:color="auto" w:fill="FFFFFF"/>
        </w:rPr>
        <w:lastRenderedPageBreak/>
        <w:t>added to Fig. 9. In addition, please provide more explanation and information on Fig. 7, such as the procedure and method for the sensitivity analysis and the meaning of the caption for Fig. 7 "Sensitivity of the maximum naphthalene mass fraction to kinetics at the strain rate".</w:t>
      </w:r>
    </w:p>
    <w:p w:rsidR="003F2D2F" w:rsidRPr="0091780B" w:rsidRDefault="003F2D2F" w:rsidP="0091780B">
      <w:pPr>
        <w:pStyle w:val="Paper-Content"/>
        <w:spacing w:line="360" w:lineRule="auto"/>
        <w:ind w:firstLine="0"/>
        <w:jc w:val="left"/>
        <w:rPr>
          <w:rFonts w:asciiTheme="minorHAnsi" w:hAnsiTheme="minorHAnsi" w:cs="Arial"/>
          <w:color w:val="222222"/>
          <w:szCs w:val="24"/>
          <w:shd w:val="clear" w:color="auto" w:fill="FFFFFF"/>
        </w:rPr>
      </w:pPr>
    </w:p>
    <w:p w:rsidR="003F2D2F" w:rsidRPr="0091780B" w:rsidRDefault="006934E7" w:rsidP="0091780B">
      <w:pPr>
        <w:pStyle w:val="Paper-Content"/>
        <w:numPr>
          <w:ilvl w:val="0"/>
          <w:numId w:val="11"/>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The conversion ratio of each reaction pathway is added to Fig. 9, as suggested by the reviewer.  </w:t>
      </w:r>
      <w:r w:rsidR="00C74F20" w:rsidRPr="0091780B">
        <w:rPr>
          <w:rFonts w:asciiTheme="minorHAnsi" w:hAnsiTheme="minorHAnsi" w:cs="Arial"/>
          <w:b/>
          <w:color w:val="222222"/>
          <w:szCs w:val="24"/>
          <w:shd w:val="clear" w:color="auto" w:fill="FFFFFF"/>
        </w:rPr>
        <w:t xml:space="preserve">Sensitivity analysis was conducted following the standard procedure, where the pre-exponential factor of a certain reaction was perturbed, and the relative influence on the concentration of the species of interest was evaluation.  This is clarified in </w:t>
      </w:r>
      <w:r w:rsidR="00543DEE" w:rsidRPr="0091780B">
        <w:rPr>
          <w:rFonts w:asciiTheme="minorHAnsi" w:hAnsiTheme="minorHAnsi" w:cs="Arial"/>
          <w:b/>
          <w:color w:val="222222"/>
          <w:szCs w:val="24"/>
          <w:shd w:val="clear" w:color="auto" w:fill="FFFFFF"/>
        </w:rPr>
        <w:t xml:space="preserve">Sec. 5.2 of </w:t>
      </w:r>
      <w:r w:rsidR="00C74F20" w:rsidRPr="0091780B">
        <w:rPr>
          <w:rFonts w:asciiTheme="minorHAnsi" w:hAnsiTheme="minorHAnsi" w:cs="Arial"/>
          <w:b/>
          <w:color w:val="222222"/>
          <w:szCs w:val="24"/>
          <w:shd w:val="clear" w:color="auto" w:fill="FFFFFF"/>
        </w:rPr>
        <w:t>the modified manuscript.</w:t>
      </w:r>
    </w:p>
    <w:p w:rsidR="00446E10" w:rsidRPr="0091780B" w:rsidRDefault="008C2369"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5.      </w:t>
      </w:r>
      <w:r w:rsidR="005A0810" w:rsidRPr="0091780B">
        <w:rPr>
          <w:rFonts w:asciiTheme="minorHAnsi" w:hAnsiTheme="minorHAnsi" w:cs="Arial"/>
          <w:color w:val="222222"/>
          <w:szCs w:val="24"/>
          <w:shd w:val="clear" w:color="auto" w:fill="FFFFFF"/>
        </w:rPr>
        <w:t>In Fig. 3</w:t>
      </w:r>
      <w:r w:rsidRPr="0091780B">
        <w:rPr>
          <w:rFonts w:asciiTheme="minorHAnsi" w:hAnsiTheme="minorHAnsi" w:cs="Arial"/>
          <w:color w:val="222222"/>
          <w:szCs w:val="24"/>
          <w:shd w:val="clear" w:color="auto" w:fill="FFFFFF"/>
        </w:rPr>
        <w:t>, why in the experiment is the ESR determined by global values, while in the simulations local values were applied? Also, the authors stated "in this work, the CSRs are defined (experimentally and computationally) based on an absolute amount of soot".  How did the authors get the soot volume fraction from the experiment? In other words, what are the specific criteria for the CSR in the experiments?</w:t>
      </w:r>
    </w:p>
    <w:p w:rsidR="00446E10" w:rsidRPr="0091780B" w:rsidRDefault="00446E10" w:rsidP="0091780B">
      <w:pPr>
        <w:pStyle w:val="Paper-Content"/>
        <w:spacing w:line="360" w:lineRule="auto"/>
        <w:ind w:firstLine="0"/>
        <w:jc w:val="left"/>
        <w:rPr>
          <w:rFonts w:asciiTheme="minorHAnsi" w:hAnsiTheme="minorHAnsi" w:cs="Arial"/>
          <w:color w:val="222222"/>
          <w:szCs w:val="24"/>
          <w:shd w:val="clear" w:color="auto" w:fill="FFFFFF"/>
        </w:rPr>
      </w:pPr>
    </w:p>
    <w:p w:rsidR="00E94E9F" w:rsidRPr="00FB3572" w:rsidRDefault="004213E0" w:rsidP="0091780B">
      <w:pPr>
        <w:pStyle w:val="Paper-Content"/>
        <w:numPr>
          <w:ilvl w:val="0"/>
          <w:numId w:val="11"/>
        </w:numPr>
        <w:spacing w:line="360" w:lineRule="auto"/>
        <w:jc w:val="left"/>
        <w:rPr>
          <w:rFonts w:asciiTheme="minorHAnsi" w:hAnsiTheme="minorHAnsi" w:cs="Arial"/>
          <w:b/>
          <w:color w:val="222222"/>
          <w:szCs w:val="24"/>
          <w:highlight w:val="yellow"/>
          <w:shd w:val="clear" w:color="auto" w:fill="FFFFFF"/>
          <w:rPrChange w:id="0" w:author="cklaw" w:date="2014-07-15T10:36:00Z">
            <w:rPr>
              <w:rFonts w:asciiTheme="minorHAnsi" w:hAnsiTheme="minorHAnsi" w:cs="Arial"/>
              <w:b/>
              <w:color w:val="222222"/>
              <w:szCs w:val="24"/>
              <w:shd w:val="clear" w:color="auto" w:fill="FFFFFF"/>
            </w:rPr>
          </w:rPrChange>
        </w:rPr>
      </w:pPr>
      <w:del w:id="1" w:author="sili" w:date="2014-07-15T11:13:00Z">
        <w:r w:rsidRPr="00FB3572" w:rsidDel="00DB7F96">
          <w:rPr>
            <w:rFonts w:asciiTheme="minorHAnsi" w:hAnsiTheme="minorHAnsi" w:cs="Arial"/>
            <w:b/>
            <w:color w:val="222222"/>
            <w:szCs w:val="24"/>
            <w:highlight w:val="yellow"/>
            <w:shd w:val="clear" w:color="auto" w:fill="FFFFFF"/>
            <w:rPrChange w:id="2" w:author="cklaw" w:date="2014-07-15T10:36:00Z">
              <w:rPr>
                <w:rFonts w:asciiTheme="minorHAnsi" w:hAnsiTheme="minorHAnsi" w:cs="Arial"/>
                <w:b/>
                <w:color w:val="222222"/>
                <w:szCs w:val="24"/>
                <w:shd w:val="clear" w:color="auto" w:fill="FFFFFF"/>
              </w:rPr>
            </w:rPrChange>
          </w:rPr>
          <w:delText xml:space="preserve">As already stated in the manuscript, comparisons are made with global strain rate for the Seshadri’s data and local strain rate for our data.  In all cases, strain rates are the same in experiment and </w:delText>
        </w:r>
        <w:commentRangeStart w:id="3"/>
        <w:r w:rsidRPr="00FB3572" w:rsidDel="00DB7F96">
          <w:rPr>
            <w:rFonts w:asciiTheme="minorHAnsi" w:hAnsiTheme="minorHAnsi" w:cs="Arial"/>
            <w:b/>
            <w:color w:val="222222"/>
            <w:szCs w:val="24"/>
            <w:highlight w:val="yellow"/>
            <w:shd w:val="clear" w:color="auto" w:fill="FFFFFF"/>
            <w:rPrChange w:id="4" w:author="cklaw" w:date="2014-07-15T10:36:00Z">
              <w:rPr>
                <w:rFonts w:asciiTheme="minorHAnsi" w:hAnsiTheme="minorHAnsi" w:cs="Arial"/>
                <w:b/>
                <w:color w:val="222222"/>
                <w:szCs w:val="24"/>
                <w:shd w:val="clear" w:color="auto" w:fill="FFFFFF"/>
              </w:rPr>
            </w:rPrChange>
          </w:rPr>
          <w:delText>computation</w:delText>
        </w:r>
        <w:commentRangeEnd w:id="3"/>
        <w:r w:rsidR="00FB3572" w:rsidDel="00DB7F96">
          <w:rPr>
            <w:rStyle w:val="CommentReference"/>
            <w:lang w:eastAsia="zh-CN"/>
          </w:rPr>
          <w:commentReference w:id="3"/>
        </w:r>
        <w:r w:rsidRPr="00FB3572" w:rsidDel="00DB7F96">
          <w:rPr>
            <w:rFonts w:asciiTheme="minorHAnsi" w:hAnsiTheme="minorHAnsi" w:cs="Arial"/>
            <w:b/>
            <w:color w:val="222222"/>
            <w:szCs w:val="24"/>
            <w:highlight w:val="yellow"/>
            <w:shd w:val="clear" w:color="auto" w:fill="FFFFFF"/>
            <w:rPrChange w:id="5" w:author="cklaw" w:date="2014-07-15T10:36:00Z">
              <w:rPr>
                <w:rFonts w:asciiTheme="minorHAnsi" w:hAnsiTheme="minorHAnsi" w:cs="Arial"/>
                <w:b/>
                <w:color w:val="222222"/>
                <w:szCs w:val="24"/>
                <w:shd w:val="clear" w:color="auto" w:fill="FFFFFF"/>
              </w:rPr>
            </w:rPrChange>
          </w:rPr>
          <w:delText xml:space="preserve">.  </w:delText>
        </w:r>
      </w:del>
      <w:ins w:id="6" w:author="sili" w:date="2014-07-15T11:13:00Z">
        <w:r w:rsidR="00DB7F96">
          <w:rPr>
            <w:rFonts w:asciiTheme="minorHAnsi" w:hAnsiTheme="minorHAnsi" w:cs="Arial"/>
            <w:b/>
            <w:color w:val="222222"/>
            <w:szCs w:val="24"/>
            <w:highlight w:val="yellow"/>
            <w:shd w:val="clear" w:color="auto" w:fill="FFFFFF"/>
          </w:rPr>
          <w:t xml:space="preserve">As already stated in the manuscript, in all cases, the definition of strain rates are the same in experiment and computation. </w:t>
        </w:r>
      </w:ins>
      <w:ins w:id="7" w:author="sili" w:date="2014-07-15T11:14:00Z">
        <w:r w:rsidR="00DB7F96">
          <w:rPr>
            <w:rFonts w:asciiTheme="minorHAnsi" w:hAnsiTheme="minorHAnsi" w:cs="Arial"/>
            <w:b/>
            <w:color w:val="222222"/>
            <w:szCs w:val="24"/>
            <w:highlight w:val="yellow"/>
            <w:shd w:val="clear" w:color="auto" w:fill="FFFFFF"/>
          </w:rPr>
          <w:t xml:space="preserve"> For example, when the validation is against Seshadri’s data (</w:t>
        </w:r>
      </w:ins>
      <w:ins w:id="8" w:author="sili" w:date="2014-07-15T11:15:00Z">
        <w:r w:rsidR="00DB7F96">
          <w:rPr>
            <w:rFonts w:asciiTheme="minorHAnsi" w:hAnsiTheme="minorHAnsi" w:cs="Arial"/>
            <w:b/>
            <w:color w:val="222222"/>
            <w:szCs w:val="24"/>
            <w:highlight w:val="yellow"/>
            <w:shd w:val="clear" w:color="auto" w:fill="FFFFFF"/>
          </w:rPr>
          <w:t>n-heptane and MB</w:t>
        </w:r>
      </w:ins>
      <w:ins w:id="9" w:author="sili" w:date="2014-07-15T11:14:00Z">
        <w:r w:rsidR="00DB7F96">
          <w:rPr>
            <w:rFonts w:asciiTheme="minorHAnsi" w:hAnsiTheme="minorHAnsi" w:cs="Arial"/>
            <w:b/>
            <w:color w:val="222222"/>
            <w:szCs w:val="24"/>
            <w:highlight w:val="yellow"/>
            <w:shd w:val="clear" w:color="auto" w:fill="FFFFFF"/>
          </w:rPr>
          <w:t>)</w:t>
        </w:r>
      </w:ins>
      <w:ins w:id="10" w:author="sili" w:date="2014-07-15T11:15:00Z">
        <w:r w:rsidR="00DB7F96">
          <w:rPr>
            <w:rFonts w:asciiTheme="minorHAnsi" w:hAnsiTheme="minorHAnsi" w:cs="Arial"/>
            <w:b/>
            <w:color w:val="222222"/>
            <w:szCs w:val="24"/>
            <w:highlight w:val="yellow"/>
            <w:shd w:val="clear" w:color="auto" w:fill="FFFFFF"/>
          </w:rPr>
          <w:t>, global strain rate was used</w:t>
        </w:r>
      </w:ins>
      <w:ins w:id="11" w:author="sili" w:date="2014-07-15T11:16:00Z">
        <w:r w:rsidR="00BB1628">
          <w:rPr>
            <w:rFonts w:asciiTheme="minorHAnsi" w:hAnsiTheme="minorHAnsi" w:cs="Arial"/>
            <w:b/>
            <w:color w:val="222222"/>
            <w:szCs w:val="24"/>
            <w:highlight w:val="yellow"/>
            <w:shd w:val="clear" w:color="auto" w:fill="FFFFFF"/>
          </w:rPr>
          <w:t>, while local strain rate was used for our data (n-butanol).</w:t>
        </w:r>
      </w:ins>
    </w:p>
    <w:p w:rsidR="0085584D" w:rsidRPr="0091780B" w:rsidRDefault="0085584D" w:rsidP="0091780B">
      <w:pPr>
        <w:pStyle w:val="Paper-Content"/>
        <w:numPr>
          <w:ilvl w:val="0"/>
          <w:numId w:val="11"/>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The absolute value of the soot volume fraction was not measured.  As mentioned in Sec. 2, the yellow luminosity </w:t>
      </w:r>
      <w:r w:rsidR="00E71837" w:rsidRPr="0091780B">
        <w:rPr>
          <w:rFonts w:asciiTheme="minorHAnsi" w:hAnsiTheme="minorHAnsi" w:cs="Arial"/>
          <w:b/>
          <w:color w:val="222222"/>
          <w:szCs w:val="24"/>
          <w:shd w:val="clear" w:color="auto" w:fill="FFFFFF"/>
        </w:rPr>
        <w:t xml:space="preserve">from soot </w:t>
      </w:r>
      <w:r w:rsidRPr="0091780B">
        <w:rPr>
          <w:rFonts w:asciiTheme="minorHAnsi" w:hAnsiTheme="minorHAnsi" w:cs="Arial"/>
          <w:b/>
          <w:color w:val="222222"/>
          <w:szCs w:val="24"/>
          <w:shd w:val="clear" w:color="auto" w:fill="FFFFFF"/>
        </w:rPr>
        <w:t>was used as the criteria for the CSR</w:t>
      </w:r>
      <w:r w:rsidR="004E2C41" w:rsidRPr="0091780B">
        <w:rPr>
          <w:rFonts w:asciiTheme="minorHAnsi" w:hAnsiTheme="minorHAnsi" w:cs="Arial"/>
          <w:b/>
          <w:color w:val="222222"/>
          <w:szCs w:val="24"/>
          <w:shd w:val="clear" w:color="auto" w:fill="FFFFFF"/>
        </w:rPr>
        <w:t xml:space="preserve"> measurements</w:t>
      </w:r>
      <w:r w:rsidR="008C1380" w:rsidRPr="0091780B">
        <w:rPr>
          <w:rFonts w:asciiTheme="minorHAnsi" w:hAnsiTheme="minorHAnsi" w:cs="Arial"/>
          <w:b/>
          <w:color w:val="222222"/>
          <w:szCs w:val="24"/>
          <w:shd w:val="clear" w:color="auto" w:fill="FFFFFF"/>
        </w:rPr>
        <w:t>, which should be qualitatively proportional to an absolute amount of soot.</w:t>
      </w:r>
    </w:p>
    <w:p w:rsidR="00D83C17" w:rsidRPr="0091780B" w:rsidRDefault="008C2369"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6.      In Fig. 4, the temperature in the region corresponding to the soot formation of all the three fuels is in the range of 800-1200K. This temperature is too low to form soot.</w:t>
      </w:r>
    </w:p>
    <w:p w:rsidR="00D83C17" w:rsidRPr="0091780B" w:rsidRDefault="00967398"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color w:val="222222"/>
          <w:szCs w:val="24"/>
          <w:shd w:val="clear" w:color="auto" w:fill="FFFFFF"/>
        </w:rPr>
        <w:lastRenderedPageBreak/>
        <w:t xml:space="preserve">  </w:t>
      </w:r>
    </w:p>
    <w:p w:rsidR="00F04746" w:rsidRPr="0091780B" w:rsidRDefault="00967398" w:rsidP="0091780B">
      <w:pPr>
        <w:pStyle w:val="Paper-Content"/>
        <w:numPr>
          <w:ilvl w:val="0"/>
          <w:numId w:val="12"/>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Although soot concentration peaks at the region of 800-1200 K, soot is formed at higher temperature region</w:t>
      </w:r>
      <w:r w:rsidR="006E2E10" w:rsidRPr="0091780B">
        <w:rPr>
          <w:rFonts w:asciiTheme="minorHAnsi" w:hAnsiTheme="minorHAnsi" w:cs="Arial"/>
          <w:b/>
          <w:color w:val="222222"/>
          <w:szCs w:val="24"/>
          <w:shd w:val="clear" w:color="auto" w:fill="FFFFFF"/>
        </w:rPr>
        <w:t>s</w:t>
      </w:r>
      <w:r w:rsidRPr="0091780B">
        <w:rPr>
          <w:rFonts w:asciiTheme="minorHAnsi" w:hAnsiTheme="minorHAnsi" w:cs="Arial"/>
          <w:b/>
          <w:color w:val="222222"/>
          <w:szCs w:val="24"/>
          <w:shd w:val="clear" w:color="auto" w:fill="FFFFFF"/>
        </w:rPr>
        <w:t xml:space="preserve">, about 1200-1600 K.  Due to </w:t>
      </w:r>
      <w:r w:rsidR="00865C04" w:rsidRPr="0091780B">
        <w:rPr>
          <w:rFonts w:asciiTheme="minorHAnsi" w:hAnsiTheme="minorHAnsi" w:cs="Arial"/>
          <w:b/>
          <w:color w:val="222222"/>
          <w:szCs w:val="24"/>
          <w:shd w:val="clear" w:color="auto" w:fill="FFFFFF"/>
        </w:rPr>
        <w:t>convection and</w:t>
      </w:r>
      <w:r w:rsidRPr="0091780B">
        <w:rPr>
          <w:rFonts w:asciiTheme="minorHAnsi" w:hAnsiTheme="minorHAnsi" w:cs="Arial"/>
          <w:b/>
          <w:color w:val="222222"/>
          <w:szCs w:val="24"/>
          <w:shd w:val="clear" w:color="auto" w:fill="FFFFFF"/>
        </w:rPr>
        <w:t xml:space="preserve"> </w:t>
      </w:r>
      <w:r w:rsidR="00865C04" w:rsidRPr="0091780B">
        <w:rPr>
          <w:rFonts w:asciiTheme="minorHAnsi" w:hAnsiTheme="minorHAnsi" w:cs="Arial"/>
          <w:b/>
          <w:color w:val="222222"/>
          <w:szCs w:val="24"/>
          <w:shd w:val="clear" w:color="auto" w:fill="FFFFFF"/>
        </w:rPr>
        <w:t xml:space="preserve">the </w:t>
      </w:r>
      <w:r w:rsidRPr="0091780B">
        <w:rPr>
          <w:rFonts w:asciiTheme="minorHAnsi" w:hAnsiTheme="minorHAnsi" w:cs="Arial"/>
          <w:b/>
          <w:color w:val="222222"/>
          <w:szCs w:val="24"/>
          <w:shd w:val="clear" w:color="auto" w:fill="FFFFFF"/>
        </w:rPr>
        <w:t>thermophoretic force, soot formed at high temperature region</w:t>
      </w:r>
      <w:r w:rsidR="00356B5B" w:rsidRPr="0091780B">
        <w:rPr>
          <w:rFonts w:asciiTheme="minorHAnsi" w:hAnsiTheme="minorHAnsi" w:cs="Arial"/>
          <w:b/>
          <w:color w:val="222222"/>
          <w:szCs w:val="24"/>
          <w:shd w:val="clear" w:color="auto" w:fill="FFFFFF"/>
        </w:rPr>
        <w:t>s</w:t>
      </w:r>
      <w:r w:rsidRPr="0091780B">
        <w:rPr>
          <w:rFonts w:asciiTheme="minorHAnsi" w:hAnsiTheme="minorHAnsi" w:cs="Arial"/>
          <w:b/>
          <w:color w:val="222222"/>
          <w:szCs w:val="24"/>
          <w:shd w:val="clear" w:color="auto" w:fill="FFFFFF"/>
        </w:rPr>
        <w:t xml:space="preserve"> is transported to lower temperature region</w:t>
      </w:r>
      <w:r w:rsidR="00356B5B" w:rsidRPr="0091780B">
        <w:rPr>
          <w:rFonts w:asciiTheme="minorHAnsi" w:hAnsiTheme="minorHAnsi" w:cs="Arial"/>
          <w:b/>
          <w:color w:val="222222"/>
          <w:szCs w:val="24"/>
          <w:shd w:val="clear" w:color="auto" w:fill="FFFFFF"/>
        </w:rPr>
        <w:t>s</w:t>
      </w:r>
      <w:r w:rsidRPr="0091780B">
        <w:rPr>
          <w:rFonts w:asciiTheme="minorHAnsi" w:hAnsiTheme="minorHAnsi" w:cs="Arial"/>
          <w:b/>
          <w:color w:val="222222"/>
          <w:szCs w:val="24"/>
          <w:shd w:val="clear" w:color="auto" w:fill="FFFFFF"/>
        </w:rPr>
        <w:t>.</w:t>
      </w:r>
    </w:p>
    <w:p w:rsidR="00F04746" w:rsidRPr="0091780B" w:rsidRDefault="00967398" w:rsidP="0091780B">
      <w:pPr>
        <w:pStyle w:val="Paper-Content"/>
        <w:spacing w:line="360" w:lineRule="auto"/>
        <w:ind w:firstLine="0"/>
        <w:jc w:val="left"/>
        <w:rPr>
          <w:rFonts w:asciiTheme="minorHAnsi" w:hAnsiTheme="minorHAnsi" w:cs="Arial"/>
          <w:color w:val="222222"/>
          <w:szCs w:val="24"/>
          <w:shd w:val="clear" w:color="auto" w:fill="FFFFFF"/>
        </w:rPr>
      </w:pPr>
      <w:r w:rsidRPr="0091780B">
        <w:rPr>
          <w:rFonts w:asciiTheme="minorHAnsi" w:hAnsiTheme="minorHAnsi" w:cs="Arial"/>
          <w:b/>
          <w:color w:val="222222"/>
          <w:szCs w:val="24"/>
          <w:shd w:val="clear" w:color="auto" w:fill="FFFFFF"/>
        </w:rPr>
        <w:t xml:space="preserve"> </w:t>
      </w:r>
      <w:r w:rsidR="008C2369" w:rsidRPr="0091780B">
        <w:rPr>
          <w:rFonts w:asciiTheme="minorHAnsi" w:hAnsiTheme="minorHAnsi" w:cs="Arial"/>
          <w:color w:val="222222"/>
          <w:szCs w:val="24"/>
        </w:rPr>
        <w:br/>
      </w:r>
      <w:r w:rsidR="008C2369" w:rsidRPr="0091780B">
        <w:rPr>
          <w:rFonts w:asciiTheme="minorHAnsi" w:hAnsiTheme="minorHAnsi" w:cs="Arial"/>
          <w:color w:val="222222"/>
          <w:szCs w:val="24"/>
          <w:shd w:val="clear" w:color="auto" w:fill="FFFFFF"/>
        </w:rPr>
        <w:t>7.      The conclusion for n-butanol highly depends on the reaction pathway of the mechanism. As far as the reviewer knows, according to Sarathy's butanol mechanism, only a small amount of nc4h9oh converts to pc4h8, which is quite different from the current results and conclusions. The authors need to provide more explanations on this. In addition to the C3 and ring species (C5H6 (or C5H5) and C6H6) comparisons, it is better to present the comparison of C2H2 concentration in Fig. 10, since C2H2 is the major species in the HACA approach.</w:t>
      </w:r>
    </w:p>
    <w:p w:rsidR="00F04746" w:rsidRPr="0091780B" w:rsidRDefault="00F04746" w:rsidP="0091780B">
      <w:pPr>
        <w:pStyle w:val="Paper-Content"/>
        <w:spacing w:line="360" w:lineRule="auto"/>
        <w:ind w:firstLine="0"/>
        <w:jc w:val="left"/>
        <w:rPr>
          <w:rFonts w:asciiTheme="minorHAnsi" w:hAnsiTheme="minorHAnsi" w:cs="Arial"/>
          <w:color w:val="222222"/>
          <w:szCs w:val="24"/>
          <w:shd w:val="clear" w:color="auto" w:fill="FFFFFF"/>
        </w:rPr>
      </w:pPr>
    </w:p>
    <w:p w:rsidR="0004115D" w:rsidRPr="0091780B" w:rsidRDefault="00642A74" w:rsidP="0091780B">
      <w:pPr>
        <w:pStyle w:val="Paper-Content"/>
        <w:numPr>
          <w:ilvl w:val="0"/>
          <w:numId w:val="12"/>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 xml:space="preserve">This has been clarified in Sec. 5.2.  </w:t>
      </w:r>
      <w:r w:rsidR="00394699" w:rsidRPr="0091780B">
        <w:rPr>
          <w:rFonts w:asciiTheme="minorHAnsi" w:hAnsiTheme="minorHAnsi" w:cs="Arial"/>
          <w:b/>
          <w:color w:val="222222"/>
          <w:szCs w:val="24"/>
          <w:shd w:val="clear" w:color="auto" w:fill="FFFFFF"/>
        </w:rPr>
        <w:t>Calculation shows that 15% of n-butanol converts to P-C4H8, and this pathway is important to soot formation</w:t>
      </w:r>
    </w:p>
    <w:p w:rsidR="00C07613" w:rsidRPr="0091780B" w:rsidRDefault="00C07613" w:rsidP="0091780B">
      <w:pPr>
        <w:pStyle w:val="Paper-Content"/>
        <w:numPr>
          <w:ilvl w:val="0"/>
          <w:numId w:val="12"/>
        </w:numPr>
        <w:spacing w:line="360" w:lineRule="auto"/>
        <w:jc w:val="left"/>
        <w:rPr>
          <w:rFonts w:asciiTheme="minorHAnsi" w:hAnsiTheme="minorHAnsi" w:cs="Arial"/>
          <w:b/>
          <w:color w:val="222222"/>
          <w:szCs w:val="24"/>
          <w:shd w:val="clear" w:color="auto" w:fill="FFFFFF"/>
        </w:rPr>
      </w:pPr>
      <w:r w:rsidRPr="0091780B">
        <w:rPr>
          <w:rFonts w:asciiTheme="minorHAnsi" w:hAnsiTheme="minorHAnsi" w:cs="Arial"/>
          <w:b/>
          <w:color w:val="222222"/>
          <w:szCs w:val="24"/>
          <w:shd w:val="clear" w:color="auto" w:fill="FFFFFF"/>
        </w:rPr>
        <w:t>The authors compared the C2H2 concentration</w:t>
      </w:r>
      <w:r w:rsidR="00CC600C" w:rsidRPr="0091780B">
        <w:rPr>
          <w:rFonts w:asciiTheme="minorHAnsi" w:hAnsiTheme="minorHAnsi" w:cs="Arial"/>
          <w:b/>
          <w:color w:val="222222"/>
          <w:szCs w:val="24"/>
          <w:shd w:val="clear" w:color="auto" w:fill="FFFFFF"/>
        </w:rPr>
        <w:t>s</w:t>
      </w:r>
      <w:r w:rsidRPr="0091780B">
        <w:rPr>
          <w:rFonts w:asciiTheme="minorHAnsi" w:hAnsiTheme="minorHAnsi" w:cs="Arial"/>
          <w:b/>
          <w:color w:val="222222"/>
          <w:szCs w:val="24"/>
          <w:shd w:val="clear" w:color="auto" w:fill="FFFFFF"/>
        </w:rPr>
        <w:t xml:space="preserve"> at low and critical strain rates and did not find much </w:t>
      </w:r>
      <w:r w:rsidR="00487834" w:rsidRPr="0091780B">
        <w:rPr>
          <w:rFonts w:asciiTheme="minorHAnsi" w:hAnsiTheme="minorHAnsi" w:cs="Arial"/>
          <w:b/>
          <w:color w:val="222222"/>
          <w:szCs w:val="24"/>
          <w:shd w:val="clear" w:color="auto" w:fill="FFFFFF"/>
        </w:rPr>
        <w:t>difference;</w:t>
      </w:r>
      <w:r w:rsidRPr="0091780B">
        <w:rPr>
          <w:rFonts w:asciiTheme="minorHAnsi" w:hAnsiTheme="minorHAnsi" w:cs="Arial"/>
          <w:b/>
          <w:color w:val="222222"/>
          <w:szCs w:val="24"/>
          <w:shd w:val="clear" w:color="auto" w:fill="FFFFFF"/>
        </w:rPr>
        <w:t xml:space="preserve"> therefore</w:t>
      </w:r>
      <w:r w:rsidR="00CC600C" w:rsidRPr="0091780B">
        <w:rPr>
          <w:rFonts w:asciiTheme="minorHAnsi" w:hAnsiTheme="minorHAnsi" w:cs="Arial"/>
          <w:b/>
          <w:color w:val="222222"/>
          <w:szCs w:val="24"/>
          <w:shd w:val="clear" w:color="auto" w:fill="FFFFFF"/>
        </w:rPr>
        <w:t>,</w:t>
      </w:r>
      <w:r w:rsidRPr="0091780B">
        <w:rPr>
          <w:rFonts w:asciiTheme="minorHAnsi" w:hAnsiTheme="minorHAnsi" w:cs="Arial"/>
          <w:b/>
          <w:color w:val="222222"/>
          <w:szCs w:val="24"/>
          <w:shd w:val="clear" w:color="auto" w:fill="FFFFFF"/>
        </w:rPr>
        <w:t xml:space="preserve"> this plot was not included in Fig. 10.</w:t>
      </w:r>
    </w:p>
    <w:p w:rsidR="00BC5998" w:rsidRPr="0091780B" w:rsidRDefault="008C2369" w:rsidP="0091780B">
      <w:pPr>
        <w:pStyle w:val="Paper-Content"/>
        <w:spacing w:line="360" w:lineRule="auto"/>
        <w:ind w:firstLine="0"/>
        <w:jc w:val="left"/>
        <w:rPr>
          <w:rFonts w:asciiTheme="minorHAnsi" w:hAnsiTheme="minorHAnsi" w:cs="Arial"/>
          <w:color w:val="222222"/>
          <w:szCs w:val="24"/>
        </w:rPr>
      </w:pPr>
      <w:r w:rsidRPr="0091780B">
        <w:rPr>
          <w:rFonts w:asciiTheme="minorHAnsi" w:hAnsiTheme="minorHAnsi" w:cs="Arial"/>
          <w:color w:val="222222"/>
          <w:szCs w:val="24"/>
        </w:rPr>
        <w:br/>
      </w:r>
      <w:r w:rsidRPr="0091780B">
        <w:rPr>
          <w:rFonts w:asciiTheme="minorHAnsi" w:hAnsiTheme="minorHAnsi" w:cs="Arial"/>
          <w:color w:val="222222"/>
          <w:szCs w:val="24"/>
          <w:shd w:val="clear" w:color="auto" w:fill="FFFFFF"/>
        </w:rPr>
        <w:t>8.      The overall conclusion that n-heptane and n-butanol have similar sooting propensities is somewhat confusing. It is known that the molecular structure affects the PAH and soot formation processes, thus the fact that n-butanol has higher sooting propensity compared to M</w:t>
      </w:r>
      <w:r w:rsidR="00E227AF" w:rsidRPr="0091780B">
        <w:rPr>
          <w:rFonts w:asciiTheme="minorHAnsi" w:hAnsiTheme="minorHAnsi" w:cs="Arial"/>
          <w:color w:val="222222"/>
          <w:szCs w:val="24"/>
          <w:shd w:val="clear" w:color="auto" w:fill="FFFFFF"/>
        </w:rPr>
        <w:t>B</w:t>
      </w:r>
      <w:r w:rsidRPr="0091780B">
        <w:rPr>
          <w:rFonts w:asciiTheme="minorHAnsi" w:hAnsiTheme="minorHAnsi" w:cs="Arial"/>
          <w:color w:val="222222"/>
          <w:szCs w:val="24"/>
          <w:shd w:val="clear" w:color="auto" w:fill="FFFFFF"/>
        </w:rPr>
        <w:t xml:space="preserve"> may be understandable; However, since many studies, including both experiments and simulations, have confirmed that n-butanol has the potential to reduce soot emission, but the current paper does not support such a conclusion. More information and references are needed to explain and support the current conclusion.</w:t>
      </w:r>
      <w:r w:rsidRPr="0091780B">
        <w:rPr>
          <w:rFonts w:asciiTheme="minorHAnsi" w:hAnsiTheme="minorHAnsi" w:cs="Arial"/>
          <w:color w:val="222222"/>
          <w:szCs w:val="24"/>
        </w:rPr>
        <w:br/>
      </w:r>
    </w:p>
    <w:p w:rsidR="00540C36" w:rsidRPr="0091780B" w:rsidRDefault="00D33286" w:rsidP="0091780B">
      <w:pPr>
        <w:pStyle w:val="Paper-Content"/>
        <w:numPr>
          <w:ilvl w:val="0"/>
          <w:numId w:val="13"/>
        </w:numPr>
        <w:spacing w:line="360" w:lineRule="auto"/>
        <w:jc w:val="left"/>
        <w:rPr>
          <w:rFonts w:asciiTheme="minorHAnsi" w:hAnsiTheme="minorHAnsi" w:cs="Arial"/>
          <w:b/>
          <w:color w:val="222222"/>
          <w:szCs w:val="24"/>
        </w:rPr>
      </w:pPr>
      <w:r w:rsidRPr="0091780B">
        <w:rPr>
          <w:rFonts w:asciiTheme="minorHAnsi" w:hAnsiTheme="minorHAnsi" w:cs="Arial"/>
          <w:b/>
          <w:color w:val="222222"/>
          <w:szCs w:val="24"/>
        </w:rPr>
        <w:t>As cited (</w:t>
      </w:r>
      <w:r w:rsidR="00C86054" w:rsidRPr="0091780B">
        <w:rPr>
          <w:rFonts w:asciiTheme="minorHAnsi" w:hAnsiTheme="minorHAnsi" w:cs="Arial"/>
          <w:b/>
          <w:color w:val="222222"/>
          <w:szCs w:val="24"/>
        </w:rPr>
        <w:t>Ref.</w:t>
      </w:r>
      <w:r w:rsidRPr="0091780B">
        <w:rPr>
          <w:rFonts w:asciiTheme="minorHAnsi" w:hAnsiTheme="minorHAnsi" w:cs="Arial"/>
          <w:b/>
          <w:color w:val="222222"/>
          <w:szCs w:val="24"/>
        </w:rPr>
        <w:t xml:space="preserve"> 6-8) in Sec. 1, n-butanol does no</w:t>
      </w:r>
      <w:r w:rsidR="007767E0" w:rsidRPr="0091780B">
        <w:rPr>
          <w:rFonts w:asciiTheme="minorHAnsi" w:hAnsiTheme="minorHAnsi" w:cs="Arial"/>
          <w:b/>
          <w:color w:val="222222"/>
          <w:szCs w:val="24"/>
        </w:rPr>
        <w:t xml:space="preserve">t always reduce soot emission.  As stated in Ref. 3, </w:t>
      </w:r>
      <w:r w:rsidR="00540C36" w:rsidRPr="0091780B">
        <w:rPr>
          <w:rFonts w:asciiTheme="minorHAnsi" w:hAnsiTheme="minorHAnsi" w:cs="Arial"/>
          <w:b/>
          <w:color w:val="222222"/>
          <w:szCs w:val="24"/>
        </w:rPr>
        <w:t xml:space="preserve">one of the reduction mechanisms is reducing the flame temperature, </w:t>
      </w:r>
      <w:r w:rsidR="00540C36" w:rsidRPr="0091780B">
        <w:rPr>
          <w:rFonts w:asciiTheme="minorHAnsi" w:hAnsiTheme="minorHAnsi" w:cs="Arial"/>
          <w:b/>
          <w:color w:val="222222"/>
          <w:szCs w:val="24"/>
        </w:rPr>
        <w:lastRenderedPageBreak/>
        <w:t>which is excluded in the current study by maintaining the same adiabatic flame temperature.</w:t>
      </w:r>
      <w:r w:rsidR="0017685C" w:rsidRPr="0091780B">
        <w:rPr>
          <w:rFonts w:asciiTheme="minorHAnsi" w:hAnsiTheme="minorHAnsi" w:cs="Arial"/>
          <w:b/>
          <w:color w:val="222222"/>
          <w:szCs w:val="24"/>
        </w:rPr>
        <w:t xml:space="preserve">  This is clarified in the abstract and conclusion.</w:t>
      </w:r>
    </w:p>
    <w:p w:rsidR="00BC5998" w:rsidRDefault="00BC5998">
      <w:pPr>
        <w:jc w:val="left"/>
        <w:rPr>
          <w:rFonts w:ascii="Arial" w:hAnsi="Arial" w:cs="Arial"/>
          <w:color w:val="222222"/>
          <w:sz w:val="20"/>
          <w:szCs w:val="20"/>
          <w:lang w:eastAsia="en-US"/>
        </w:rPr>
      </w:pPr>
      <w:r>
        <w:rPr>
          <w:rFonts w:ascii="Arial" w:hAnsi="Arial" w:cs="Arial"/>
          <w:color w:val="222222"/>
          <w:sz w:val="20"/>
          <w:szCs w:val="20"/>
        </w:rPr>
        <w:br w:type="page"/>
      </w:r>
    </w:p>
    <w:p w:rsidR="00593EF4" w:rsidRPr="00593EF4" w:rsidRDefault="00593EF4" w:rsidP="00593EF4">
      <w:pPr>
        <w:pStyle w:val="PlainText"/>
        <w:spacing w:line="360" w:lineRule="auto"/>
        <w:jc w:val="center"/>
        <w:rPr>
          <w:rFonts w:asciiTheme="minorHAnsi" w:hAnsiTheme="minorHAnsi"/>
          <w:b/>
          <w:sz w:val="24"/>
          <w:szCs w:val="24"/>
        </w:rPr>
      </w:pPr>
      <w:r w:rsidRPr="00593EF4">
        <w:rPr>
          <w:rFonts w:asciiTheme="minorHAnsi" w:hAnsiTheme="minorHAnsi"/>
          <w:b/>
          <w:sz w:val="24"/>
          <w:szCs w:val="24"/>
        </w:rPr>
        <w:lastRenderedPageBreak/>
        <w:t>Re</w:t>
      </w:r>
      <w:r>
        <w:rPr>
          <w:rFonts w:asciiTheme="minorHAnsi" w:hAnsiTheme="minorHAnsi"/>
          <w:b/>
          <w:sz w:val="24"/>
          <w:szCs w:val="24"/>
        </w:rPr>
        <w:t>plies to Comments of Reviewer #4</w:t>
      </w:r>
      <w:r w:rsidRPr="00593EF4">
        <w:rPr>
          <w:rFonts w:asciiTheme="minorHAnsi" w:hAnsiTheme="minorHAnsi"/>
          <w:b/>
          <w:sz w:val="24"/>
          <w:szCs w:val="24"/>
        </w:rPr>
        <w:t xml:space="preserve"> on</w:t>
      </w:r>
    </w:p>
    <w:p w:rsidR="00593EF4" w:rsidRPr="00593EF4" w:rsidRDefault="00593EF4" w:rsidP="00593EF4">
      <w:pPr>
        <w:pStyle w:val="PlainText"/>
        <w:spacing w:line="360" w:lineRule="auto"/>
        <w:jc w:val="center"/>
        <w:rPr>
          <w:rFonts w:asciiTheme="minorHAnsi" w:hAnsiTheme="minorHAnsi"/>
          <w:b/>
          <w:sz w:val="24"/>
          <w:szCs w:val="24"/>
        </w:rPr>
      </w:pPr>
      <w:r w:rsidRPr="00593EF4">
        <w:rPr>
          <w:rFonts w:asciiTheme="minorHAnsi" w:hAnsiTheme="minorHAnsi"/>
          <w:b/>
          <w:sz w:val="24"/>
          <w:szCs w:val="24"/>
        </w:rPr>
        <w:t>Sooting Limits of Nonpremixed n-Heptane, n-Butanol, and Methyl Butanoate Flames: Experimental Determination and Mechanistic Analysis</w:t>
      </w:r>
    </w:p>
    <w:p w:rsidR="00E737E6" w:rsidRDefault="00E737E6" w:rsidP="00593EF4">
      <w:pPr>
        <w:pStyle w:val="Paper-Content"/>
        <w:spacing w:line="360" w:lineRule="auto"/>
        <w:ind w:firstLine="0"/>
        <w:jc w:val="left"/>
        <w:rPr>
          <w:rFonts w:ascii="Arial" w:hAnsi="Arial" w:cs="Arial"/>
          <w:color w:val="222222"/>
          <w:sz w:val="20"/>
          <w:szCs w:val="20"/>
          <w:shd w:val="clear" w:color="auto" w:fill="FFFFFF"/>
        </w:rPr>
      </w:pPr>
    </w:p>
    <w:p w:rsidR="00E737E6"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In your counterflow setup, what is the nozzle diameter? Is the ratio between the nozzle diameter to the distance small enough to adopt the pseudo-1D flame configuration?</w:t>
      </w:r>
    </w:p>
    <w:p w:rsidR="00F87C51" w:rsidRDefault="00F87C51" w:rsidP="00593EF4">
      <w:pPr>
        <w:pStyle w:val="Paper-Content"/>
        <w:spacing w:line="360" w:lineRule="auto"/>
        <w:ind w:firstLine="0"/>
        <w:jc w:val="left"/>
        <w:rPr>
          <w:rFonts w:ascii="Arial" w:hAnsi="Arial" w:cs="Arial"/>
          <w:color w:val="222222"/>
          <w:sz w:val="20"/>
          <w:szCs w:val="20"/>
          <w:shd w:val="clear" w:color="auto" w:fill="FFFFFF"/>
        </w:rPr>
      </w:pPr>
    </w:p>
    <w:p w:rsidR="00F87C51" w:rsidRPr="00F87C51" w:rsidRDefault="00F87C51" w:rsidP="00593EF4">
      <w:pPr>
        <w:pStyle w:val="Paper-Content"/>
        <w:numPr>
          <w:ilvl w:val="0"/>
          <w:numId w:val="13"/>
        </w:numPr>
        <w:spacing w:line="360" w:lineRule="auto"/>
        <w:jc w:val="left"/>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The nozzle diameter is the same as the liquid pool, which is 20 mm; this information is </w:t>
      </w:r>
      <w:r w:rsidRPr="00D72736">
        <w:rPr>
          <w:rFonts w:ascii="Arial" w:hAnsi="Arial" w:cs="Arial"/>
          <w:b/>
          <w:color w:val="222222"/>
          <w:sz w:val="20"/>
          <w:szCs w:val="20"/>
          <w:shd w:val="clear" w:color="auto" w:fill="FFFFFF"/>
        </w:rPr>
        <w:t>added</w:t>
      </w:r>
      <w:r>
        <w:rPr>
          <w:rFonts w:ascii="Arial" w:hAnsi="Arial" w:cs="Arial"/>
          <w:b/>
          <w:color w:val="222222"/>
          <w:sz w:val="20"/>
          <w:szCs w:val="20"/>
          <w:shd w:val="clear" w:color="auto" w:fill="FFFFFF"/>
        </w:rPr>
        <w:t xml:space="preserve"> to the revised manuscript</w:t>
      </w:r>
      <w:r w:rsidR="00A14DCC">
        <w:rPr>
          <w:rFonts w:ascii="Arial" w:hAnsi="Arial" w:cs="Arial"/>
          <w:b/>
          <w:color w:val="222222"/>
          <w:sz w:val="20"/>
          <w:szCs w:val="20"/>
          <w:shd w:val="clear" w:color="auto" w:fill="FFFFFF"/>
        </w:rPr>
        <w:t xml:space="preserve"> in Sec. 2</w:t>
      </w:r>
      <w:r>
        <w:rPr>
          <w:rFonts w:ascii="Arial" w:hAnsi="Arial" w:cs="Arial"/>
          <w:b/>
          <w:color w:val="222222"/>
          <w:sz w:val="20"/>
          <w:szCs w:val="20"/>
          <w:shd w:val="clear" w:color="auto" w:fill="FFFFFF"/>
        </w:rPr>
        <w:t xml:space="preserve">.  The pseudo-1D flame configuration was validated by the cited work of Liu </w:t>
      </w:r>
      <w:r w:rsidRPr="00F87C51">
        <w:rPr>
          <w:rFonts w:ascii="Arial" w:hAnsi="Arial" w:cs="Arial"/>
          <w:b/>
          <w:i/>
          <w:color w:val="222222"/>
          <w:sz w:val="20"/>
          <w:szCs w:val="20"/>
          <w:shd w:val="clear" w:color="auto" w:fill="FFFFFF"/>
        </w:rPr>
        <w:t>et al.</w:t>
      </w:r>
      <w:r>
        <w:rPr>
          <w:rFonts w:ascii="Arial" w:hAnsi="Arial" w:cs="Arial"/>
          <w:b/>
          <w:color w:val="222222"/>
          <w:sz w:val="20"/>
          <w:szCs w:val="20"/>
          <w:shd w:val="clear" w:color="auto" w:fill="FFFFFF"/>
        </w:rPr>
        <w:t xml:space="preserve"> and Seshadri </w:t>
      </w:r>
      <w:r w:rsidRPr="00F87C51">
        <w:rPr>
          <w:rFonts w:ascii="Arial" w:hAnsi="Arial" w:cs="Arial"/>
          <w:b/>
          <w:i/>
          <w:color w:val="222222"/>
          <w:sz w:val="20"/>
          <w:szCs w:val="20"/>
          <w:shd w:val="clear" w:color="auto" w:fill="FFFFFF"/>
        </w:rPr>
        <w:t>et al.</w:t>
      </w:r>
      <w:r>
        <w:rPr>
          <w:rFonts w:ascii="Arial" w:hAnsi="Arial" w:cs="Arial"/>
          <w:b/>
          <w:color w:val="222222"/>
          <w:sz w:val="20"/>
          <w:szCs w:val="20"/>
          <w:shd w:val="clear" w:color="auto" w:fill="FFFFFF"/>
        </w:rPr>
        <w:t xml:space="preserve"> and the references therein.</w:t>
      </w:r>
    </w:p>
    <w:p w:rsidR="00E737E6"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How is the soot threshold luminosity determined? Is there a quantified luminosity that is comparable for each condition? Will uncertainties in the luminosity affect the comparisons of the sooting limits?</w:t>
      </w:r>
    </w:p>
    <w:p w:rsidR="000A0C06" w:rsidRDefault="000A0C06" w:rsidP="00593EF4">
      <w:pPr>
        <w:pStyle w:val="Paper-Content"/>
        <w:spacing w:line="360" w:lineRule="auto"/>
        <w:ind w:firstLine="0"/>
        <w:jc w:val="left"/>
        <w:rPr>
          <w:rFonts w:ascii="Arial" w:hAnsi="Arial" w:cs="Arial"/>
          <w:color w:val="222222"/>
          <w:sz w:val="20"/>
          <w:szCs w:val="20"/>
          <w:shd w:val="clear" w:color="auto" w:fill="FFFFFF"/>
        </w:rPr>
      </w:pPr>
    </w:p>
    <w:p w:rsidR="000A0C06" w:rsidRPr="000A0C06" w:rsidRDefault="000A0C06" w:rsidP="00593EF4">
      <w:pPr>
        <w:pStyle w:val="Paper-Content"/>
        <w:numPr>
          <w:ilvl w:val="0"/>
          <w:numId w:val="13"/>
        </w:numPr>
        <w:spacing w:line="360" w:lineRule="auto"/>
        <w:jc w:val="left"/>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The soot threshold luminosity was determined </w:t>
      </w:r>
      <w:ins w:id="12" w:author="cklaw" w:date="2014-07-15T09:59:00Z">
        <w:r w:rsidR="00593EF4">
          <w:rPr>
            <w:rFonts w:ascii="Arial" w:hAnsi="Arial" w:cs="Arial"/>
            <w:b/>
            <w:color w:val="222222"/>
            <w:sz w:val="20"/>
            <w:szCs w:val="20"/>
            <w:shd w:val="clear" w:color="auto" w:fill="FFFFFF"/>
          </w:rPr>
          <w:t xml:space="preserve">visually and </w:t>
        </w:r>
      </w:ins>
      <w:r>
        <w:rPr>
          <w:rFonts w:ascii="Arial" w:hAnsi="Arial" w:cs="Arial"/>
          <w:b/>
          <w:color w:val="222222"/>
          <w:sz w:val="20"/>
          <w:szCs w:val="20"/>
          <w:shd w:val="clear" w:color="auto" w:fill="FFFFFF"/>
        </w:rPr>
        <w:t xml:space="preserve">by the photos taken with a Nikon </w:t>
      </w:r>
      <w:ins w:id="13" w:author="sili" w:date="2014-07-15T10:52:00Z">
        <w:r w:rsidR="00EC1DF9">
          <w:rPr>
            <w:rFonts w:ascii="Arial" w:hAnsi="Arial" w:cs="Arial"/>
            <w:b/>
            <w:color w:val="222222"/>
            <w:sz w:val="20"/>
            <w:szCs w:val="20"/>
            <w:shd w:val="clear" w:color="auto" w:fill="FFFFFF"/>
          </w:rPr>
          <w:t>D</w:t>
        </w:r>
      </w:ins>
      <w:r>
        <w:rPr>
          <w:rFonts w:ascii="Arial" w:hAnsi="Arial" w:cs="Arial"/>
          <w:b/>
          <w:color w:val="222222"/>
          <w:sz w:val="20"/>
          <w:szCs w:val="20"/>
          <w:shd w:val="clear" w:color="auto" w:fill="FFFFFF"/>
        </w:rPr>
        <w:t>700</w:t>
      </w:r>
      <w:del w:id="14" w:author="sili" w:date="2014-07-15T10:52:00Z">
        <w:r w:rsidDel="00EC1DF9">
          <w:rPr>
            <w:rFonts w:ascii="Arial" w:hAnsi="Arial" w:cs="Arial"/>
            <w:b/>
            <w:color w:val="222222"/>
            <w:sz w:val="20"/>
            <w:szCs w:val="20"/>
            <w:shd w:val="clear" w:color="auto" w:fill="FFFFFF"/>
          </w:rPr>
          <w:delText>D</w:delText>
        </w:r>
      </w:del>
      <w:r>
        <w:rPr>
          <w:rFonts w:ascii="Arial" w:hAnsi="Arial" w:cs="Arial"/>
          <w:b/>
          <w:color w:val="222222"/>
          <w:sz w:val="20"/>
          <w:szCs w:val="20"/>
          <w:shd w:val="clear" w:color="auto" w:fill="FFFFFF"/>
        </w:rPr>
        <w:t xml:space="preserve"> camera, and was not quantified.  </w:t>
      </w:r>
      <w:ins w:id="15" w:author="cklaw" w:date="2014-07-15T10:00:00Z">
        <w:r w:rsidR="00593EF4">
          <w:rPr>
            <w:rFonts w:ascii="Arial" w:hAnsi="Arial" w:cs="Arial"/>
            <w:b/>
            <w:color w:val="222222"/>
            <w:sz w:val="20"/>
            <w:szCs w:val="20"/>
            <w:shd w:val="clear" w:color="auto" w:fill="FFFFFF"/>
          </w:rPr>
          <w:t xml:space="preserve">This visual determination method was validated through laser scattering experiemnts by Axelbaum </w:t>
        </w:r>
      </w:ins>
      <w:ins w:id="16" w:author="cklaw" w:date="2014-07-15T10:01:00Z">
        <w:r w:rsidR="00593EF4">
          <w:rPr>
            <w:rFonts w:ascii="Arial" w:hAnsi="Arial" w:cs="Arial"/>
            <w:b/>
            <w:color w:val="222222"/>
            <w:sz w:val="20"/>
            <w:szCs w:val="20"/>
            <w:shd w:val="clear" w:color="auto" w:fill="FFFFFF"/>
          </w:rPr>
          <w:t xml:space="preserve">et al (Ref. 15, for </w:t>
        </w:r>
      </w:ins>
      <w:ins w:id="17" w:author="cklaw" w:date="2014-07-15T10:02:00Z">
        <w:r w:rsidR="00593EF4">
          <w:rPr>
            <w:rFonts w:ascii="Arial" w:hAnsi="Arial" w:cs="Arial"/>
            <w:b/>
            <w:color w:val="222222"/>
            <w:sz w:val="20"/>
            <w:szCs w:val="20"/>
            <w:shd w:val="clear" w:color="auto" w:fill="FFFFFF"/>
          </w:rPr>
          <w:t>example</w:t>
        </w:r>
      </w:ins>
      <w:ins w:id="18" w:author="cklaw" w:date="2014-07-15T10:01:00Z">
        <w:r w:rsidR="00593EF4">
          <w:rPr>
            <w:rFonts w:ascii="Arial" w:hAnsi="Arial" w:cs="Arial"/>
            <w:b/>
            <w:color w:val="222222"/>
            <w:sz w:val="20"/>
            <w:szCs w:val="20"/>
            <w:shd w:val="clear" w:color="auto" w:fill="FFFFFF"/>
          </w:rPr>
          <w:t>)</w:t>
        </w:r>
      </w:ins>
      <w:ins w:id="19" w:author="cklaw" w:date="2014-07-15T10:02:00Z">
        <w:r w:rsidR="00593EF4">
          <w:rPr>
            <w:rFonts w:ascii="Arial" w:hAnsi="Arial" w:cs="Arial"/>
            <w:b/>
            <w:color w:val="222222"/>
            <w:sz w:val="20"/>
            <w:szCs w:val="20"/>
            <w:shd w:val="clear" w:color="auto" w:fill="FFFFFF"/>
          </w:rPr>
          <w:t xml:space="preserve"> in the 1990s. </w:t>
        </w:r>
      </w:ins>
      <w:del w:id="20" w:author="cklaw" w:date="2014-07-15T10:02:00Z">
        <w:r w:rsidDel="00593EF4">
          <w:rPr>
            <w:rFonts w:ascii="Arial" w:hAnsi="Arial" w:cs="Arial"/>
            <w:b/>
            <w:color w:val="222222"/>
            <w:sz w:val="20"/>
            <w:szCs w:val="20"/>
            <w:shd w:val="clear" w:color="auto" w:fill="FFFFFF"/>
          </w:rPr>
          <w:delText>However, t</w:delText>
        </w:r>
      </w:del>
      <w:ins w:id="21" w:author="cklaw" w:date="2014-07-15T10:02:00Z">
        <w:r w:rsidR="00593EF4">
          <w:rPr>
            <w:rFonts w:ascii="Arial" w:hAnsi="Arial" w:cs="Arial"/>
            <w:b/>
            <w:color w:val="222222"/>
            <w:sz w:val="20"/>
            <w:szCs w:val="20"/>
            <w:shd w:val="clear" w:color="auto" w:fill="FFFFFF"/>
          </w:rPr>
          <w:t>T</w:t>
        </w:r>
      </w:ins>
      <w:r>
        <w:rPr>
          <w:rFonts w:ascii="Arial" w:hAnsi="Arial" w:cs="Arial"/>
          <w:b/>
          <w:color w:val="222222"/>
          <w:sz w:val="20"/>
          <w:szCs w:val="20"/>
          <w:shd w:val="clear" w:color="auto" w:fill="FFFFFF"/>
        </w:rPr>
        <w:t xml:space="preserve">he CSR measurements were </w:t>
      </w:r>
      <w:ins w:id="22" w:author="cklaw" w:date="2014-07-15T10:02:00Z">
        <w:r w:rsidR="00593EF4">
          <w:rPr>
            <w:rFonts w:ascii="Arial" w:hAnsi="Arial" w:cs="Arial"/>
            <w:b/>
            <w:color w:val="222222"/>
            <w:sz w:val="20"/>
            <w:szCs w:val="20"/>
            <w:shd w:val="clear" w:color="auto" w:fill="FFFFFF"/>
          </w:rPr>
          <w:t xml:space="preserve">also </w:t>
        </w:r>
      </w:ins>
      <w:r>
        <w:rPr>
          <w:rFonts w:ascii="Arial" w:hAnsi="Arial" w:cs="Arial"/>
          <w:b/>
          <w:color w:val="222222"/>
          <w:sz w:val="20"/>
          <w:szCs w:val="20"/>
          <w:shd w:val="clear" w:color="auto" w:fill="FFFFFF"/>
        </w:rPr>
        <w:t>repeatable</w:t>
      </w:r>
      <w:r w:rsidR="00BE718C">
        <w:rPr>
          <w:rFonts w:ascii="Arial" w:hAnsi="Arial" w:cs="Arial"/>
          <w:b/>
          <w:color w:val="222222"/>
          <w:sz w:val="20"/>
          <w:szCs w:val="20"/>
          <w:shd w:val="clear" w:color="auto" w:fill="FFFFFF"/>
        </w:rPr>
        <w:t>.  This is clarified in Sec. 2.</w:t>
      </w:r>
    </w:p>
    <w:p w:rsidR="00E737E6"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What was the target flame properties in Liu et al. that were used in the reduced mechanism for butanol and methyl butanoate? Why was the full mechanism not reduced specifically for the purposes of the current work?</w:t>
      </w:r>
    </w:p>
    <w:p w:rsidR="00E26A3B" w:rsidRDefault="00E26A3B" w:rsidP="00593EF4">
      <w:pPr>
        <w:pStyle w:val="Paper-Content"/>
        <w:spacing w:line="360" w:lineRule="auto"/>
        <w:ind w:firstLine="0"/>
        <w:jc w:val="left"/>
        <w:rPr>
          <w:rFonts w:ascii="Arial" w:hAnsi="Arial" w:cs="Arial"/>
          <w:color w:val="222222"/>
          <w:sz w:val="20"/>
          <w:szCs w:val="20"/>
          <w:shd w:val="clear" w:color="auto" w:fill="FFFFFF"/>
        </w:rPr>
      </w:pPr>
    </w:p>
    <w:p w:rsidR="00E26A3B" w:rsidRPr="00B63F31" w:rsidRDefault="00B63F31" w:rsidP="00593EF4">
      <w:pPr>
        <w:pStyle w:val="Paper-Content"/>
        <w:numPr>
          <w:ilvl w:val="0"/>
          <w:numId w:val="13"/>
        </w:numPr>
        <w:spacing w:line="360" w:lineRule="auto"/>
        <w:jc w:val="left"/>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The detailed mechanisms in Liu </w:t>
      </w:r>
      <w:r w:rsidRPr="00B63F31">
        <w:rPr>
          <w:rFonts w:ascii="Arial" w:hAnsi="Arial" w:cs="Arial"/>
          <w:b/>
          <w:i/>
          <w:color w:val="222222"/>
          <w:sz w:val="20"/>
          <w:szCs w:val="20"/>
          <w:shd w:val="clear" w:color="auto" w:fill="FFFFFF"/>
        </w:rPr>
        <w:t>et al.</w:t>
      </w:r>
      <w:r>
        <w:rPr>
          <w:rFonts w:ascii="Arial" w:hAnsi="Arial" w:cs="Arial"/>
          <w:b/>
          <w:color w:val="222222"/>
          <w:sz w:val="20"/>
          <w:szCs w:val="20"/>
          <w:shd w:val="clear" w:color="auto" w:fill="FFFFFF"/>
        </w:rPr>
        <w:t xml:space="preserve"> were reduced based on homogeneous autoignition and perfectly stirre</w:t>
      </w:r>
      <w:r w:rsidR="00E358B4">
        <w:rPr>
          <w:rFonts w:ascii="Arial" w:hAnsi="Arial" w:cs="Arial"/>
          <w:b/>
          <w:color w:val="222222"/>
          <w:sz w:val="20"/>
          <w:szCs w:val="20"/>
          <w:shd w:val="clear" w:color="auto" w:fill="FFFFFF"/>
        </w:rPr>
        <w:t>d reactor</w:t>
      </w:r>
      <w:r w:rsidR="00790F6C">
        <w:rPr>
          <w:rFonts w:ascii="Arial" w:hAnsi="Arial" w:cs="Arial"/>
          <w:b/>
          <w:color w:val="222222"/>
          <w:sz w:val="20"/>
          <w:szCs w:val="20"/>
          <w:shd w:val="clear" w:color="auto" w:fill="FFFFFF"/>
        </w:rPr>
        <w:t>s</w:t>
      </w:r>
      <w:r w:rsidR="00E358B4">
        <w:rPr>
          <w:rFonts w:ascii="Arial" w:hAnsi="Arial" w:cs="Arial"/>
          <w:b/>
          <w:color w:val="222222"/>
          <w:sz w:val="20"/>
          <w:szCs w:val="20"/>
          <w:shd w:val="clear" w:color="auto" w:fill="FFFFFF"/>
        </w:rPr>
        <w:t xml:space="preserve">, using DRG and </w:t>
      </w:r>
      <w:r>
        <w:rPr>
          <w:rFonts w:ascii="Arial" w:hAnsi="Arial" w:cs="Arial"/>
          <w:b/>
          <w:color w:val="222222"/>
          <w:sz w:val="20"/>
          <w:szCs w:val="20"/>
          <w:shd w:val="clear" w:color="auto" w:fill="FFFFFF"/>
        </w:rPr>
        <w:t>DRGASA</w:t>
      </w:r>
      <w:r w:rsidR="00E358B4">
        <w:rPr>
          <w:rFonts w:ascii="Arial" w:hAnsi="Arial" w:cs="Arial"/>
          <w:b/>
          <w:color w:val="222222"/>
          <w:sz w:val="20"/>
          <w:szCs w:val="20"/>
          <w:shd w:val="clear" w:color="auto" w:fill="FFFFFF"/>
        </w:rPr>
        <w:t xml:space="preserve"> method</w:t>
      </w:r>
      <w:r w:rsidR="00454426">
        <w:rPr>
          <w:rFonts w:ascii="Arial" w:hAnsi="Arial" w:cs="Arial"/>
          <w:b/>
          <w:color w:val="222222"/>
          <w:sz w:val="20"/>
          <w:szCs w:val="20"/>
          <w:shd w:val="clear" w:color="auto" w:fill="FFFFFF"/>
        </w:rPr>
        <w:t>, and further validated against premixed laminar burning velocities.</w:t>
      </w:r>
      <w:r w:rsidR="00E7143E">
        <w:rPr>
          <w:rFonts w:ascii="Arial" w:hAnsi="Arial" w:cs="Arial"/>
          <w:b/>
          <w:color w:val="222222"/>
          <w:sz w:val="20"/>
          <w:szCs w:val="20"/>
          <w:shd w:val="clear" w:color="auto" w:fill="FFFFFF"/>
        </w:rPr>
        <w:t xml:space="preserve">  Complete details are in Liu </w:t>
      </w:r>
      <w:r w:rsidR="00E7143E" w:rsidRPr="00E7143E">
        <w:rPr>
          <w:rFonts w:ascii="Arial" w:hAnsi="Arial" w:cs="Arial"/>
          <w:b/>
          <w:i/>
          <w:color w:val="222222"/>
          <w:sz w:val="20"/>
          <w:szCs w:val="20"/>
          <w:shd w:val="clear" w:color="auto" w:fill="FFFFFF"/>
        </w:rPr>
        <w:t>et al.</w:t>
      </w:r>
      <w:r>
        <w:rPr>
          <w:rFonts w:ascii="Arial" w:hAnsi="Arial" w:cs="Arial"/>
          <w:b/>
          <w:i/>
          <w:color w:val="222222"/>
          <w:sz w:val="20"/>
          <w:szCs w:val="20"/>
          <w:shd w:val="clear" w:color="auto" w:fill="FFFFFF"/>
        </w:rPr>
        <w:t xml:space="preserve"> </w:t>
      </w:r>
    </w:p>
    <w:p w:rsidR="003108FE"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In your validation of the combined mechanism with extinction strain rate was there an attempt to re-measure Seshadri's extinction strain rates? If so, was there any discrepancy between your measurements in your apparatus and Seshadri's burner? Is it possible that less agreement between experimental and model extinction strain rates observed in butanoate also exists in your burner for the other fuels studied?</w:t>
      </w:r>
    </w:p>
    <w:p w:rsidR="00D67F67" w:rsidRDefault="00D67F67" w:rsidP="00593EF4">
      <w:pPr>
        <w:pStyle w:val="Paper-Content"/>
        <w:spacing w:line="360" w:lineRule="auto"/>
        <w:ind w:firstLine="0"/>
        <w:jc w:val="left"/>
        <w:rPr>
          <w:rFonts w:ascii="Arial" w:hAnsi="Arial" w:cs="Arial"/>
          <w:color w:val="222222"/>
          <w:sz w:val="20"/>
          <w:szCs w:val="20"/>
          <w:shd w:val="clear" w:color="auto" w:fill="FFFFFF"/>
        </w:rPr>
      </w:pPr>
    </w:p>
    <w:p w:rsidR="00D67F67" w:rsidRDefault="0018059A" w:rsidP="00593EF4">
      <w:pPr>
        <w:pStyle w:val="Paper-Content"/>
        <w:numPr>
          <w:ilvl w:val="0"/>
          <w:numId w:val="13"/>
        </w:numPr>
        <w:spacing w:line="360" w:lineRule="auto"/>
        <w:jc w:val="left"/>
        <w:rPr>
          <w:rFonts w:ascii="Arial" w:hAnsi="Arial" w:cs="Arial"/>
          <w:color w:val="222222"/>
          <w:sz w:val="20"/>
          <w:szCs w:val="20"/>
          <w:shd w:val="clear" w:color="auto" w:fill="FFFFFF"/>
        </w:rPr>
      </w:pPr>
      <w:r>
        <w:rPr>
          <w:rFonts w:ascii="Arial" w:hAnsi="Arial" w:cs="Arial"/>
          <w:b/>
          <w:color w:val="222222"/>
          <w:sz w:val="20"/>
          <w:szCs w:val="20"/>
          <w:shd w:val="clear" w:color="auto" w:fill="FFFFFF"/>
        </w:rPr>
        <w:t>Seshadri used the global strain rate, which is system dependent</w:t>
      </w:r>
      <w:r w:rsidR="0003295A">
        <w:rPr>
          <w:rFonts w:ascii="Arial" w:hAnsi="Arial" w:cs="Arial"/>
          <w:b/>
          <w:color w:val="222222"/>
          <w:sz w:val="20"/>
          <w:szCs w:val="20"/>
          <w:shd w:val="clear" w:color="auto" w:fill="FFFFFF"/>
        </w:rPr>
        <w:t>,</w:t>
      </w:r>
      <w:r>
        <w:rPr>
          <w:rFonts w:ascii="Arial" w:hAnsi="Arial" w:cs="Arial"/>
          <w:b/>
          <w:color w:val="222222"/>
          <w:sz w:val="20"/>
          <w:szCs w:val="20"/>
          <w:shd w:val="clear" w:color="auto" w:fill="FFFFFF"/>
        </w:rPr>
        <w:t xml:space="preserve"> while we used the local strain rate, which is </w:t>
      </w:r>
      <w:r w:rsidR="0003295A">
        <w:rPr>
          <w:rFonts w:ascii="Arial" w:hAnsi="Arial" w:cs="Arial"/>
          <w:b/>
          <w:color w:val="222222"/>
          <w:sz w:val="20"/>
          <w:szCs w:val="20"/>
          <w:shd w:val="clear" w:color="auto" w:fill="FFFFFF"/>
        </w:rPr>
        <w:t xml:space="preserve">the fundamentally relevant one. As such, the values determined are </w:t>
      </w:r>
      <w:r w:rsidR="0003295A">
        <w:rPr>
          <w:rFonts w:ascii="Arial" w:hAnsi="Arial" w:cs="Arial"/>
          <w:b/>
          <w:color w:val="222222"/>
          <w:sz w:val="20"/>
          <w:szCs w:val="20"/>
          <w:shd w:val="clear" w:color="auto" w:fill="FFFFFF"/>
        </w:rPr>
        <w:lastRenderedPageBreak/>
        <w:t xml:space="preserve">necessarily different. However, </w:t>
      </w:r>
      <w:r w:rsidR="00D67F67">
        <w:rPr>
          <w:rFonts w:ascii="Arial" w:hAnsi="Arial" w:cs="Arial"/>
          <w:b/>
          <w:color w:val="222222"/>
          <w:sz w:val="20"/>
          <w:szCs w:val="20"/>
          <w:shd w:val="clear" w:color="auto" w:fill="FFFFFF"/>
        </w:rPr>
        <w:t xml:space="preserve">Liu </w:t>
      </w:r>
      <w:r w:rsidR="00D67F67" w:rsidRPr="00D67F67">
        <w:rPr>
          <w:rFonts w:ascii="Arial" w:hAnsi="Arial" w:cs="Arial"/>
          <w:b/>
          <w:i/>
          <w:color w:val="222222"/>
          <w:sz w:val="20"/>
          <w:szCs w:val="20"/>
          <w:shd w:val="clear" w:color="auto" w:fill="FFFFFF"/>
        </w:rPr>
        <w:t>et al.</w:t>
      </w:r>
      <w:r w:rsidR="00D67F67">
        <w:rPr>
          <w:rFonts w:ascii="Arial" w:hAnsi="Arial" w:cs="Arial"/>
          <w:b/>
          <w:color w:val="222222"/>
          <w:sz w:val="20"/>
          <w:szCs w:val="20"/>
          <w:shd w:val="clear" w:color="auto" w:fill="FFFFFF"/>
        </w:rPr>
        <w:t xml:space="preserve"> (</w:t>
      </w:r>
      <w:del w:id="23" w:author="sili" w:date="2014-07-15T12:11:00Z">
        <w:r w:rsidR="00D67F67" w:rsidRPr="00D67F67" w:rsidDel="00D97CFB">
          <w:rPr>
            <w:rFonts w:ascii="Arial" w:hAnsi="Arial" w:cs="Arial"/>
            <w:b/>
            <w:color w:val="222222"/>
            <w:sz w:val="20"/>
            <w:szCs w:val="20"/>
            <w:shd w:val="clear" w:color="auto" w:fill="FFFFFF"/>
          </w:rPr>
          <w:delText>DOI: 10.1016/j.combustflame.2011.03.013</w:delText>
        </w:r>
      </w:del>
      <w:ins w:id="24" w:author="cklaw" w:date="2014-07-15T10:22:00Z">
        <w:del w:id="25" w:author="sili" w:date="2014-07-15T11:25:00Z">
          <w:r w:rsidR="0003295A" w:rsidDel="00971439">
            <w:rPr>
              <w:rFonts w:ascii="Arial" w:hAnsi="Arial" w:cs="Arial"/>
              <w:b/>
              <w:color w:val="222222"/>
              <w:sz w:val="20"/>
              <w:szCs w:val="20"/>
              <w:shd w:val="clear" w:color="auto" w:fill="FFFFFF"/>
            </w:rPr>
            <w:delText xml:space="preserve">Ref. </w:delText>
          </w:r>
          <w:commentRangeStart w:id="26"/>
          <w:r w:rsidR="0003295A" w:rsidDel="00971439">
            <w:rPr>
              <w:rFonts w:ascii="Arial" w:hAnsi="Arial" w:cs="Arial"/>
              <w:b/>
              <w:color w:val="222222"/>
              <w:sz w:val="20"/>
              <w:szCs w:val="20"/>
              <w:shd w:val="clear" w:color="auto" w:fill="FFFFFF"/>
            </w:rPr>
            <w:delText>11</w:delText>
          </w:r>
        </w:del>
      </w:ins>
      <w:commentRangeEnd w:id="26"/>
      <w:del w:id="27" w:author="sili" w:date="2014-07-15T12:11:00Z">
        <w:r w:rsidR="00971439" w:rsidDel="00D97CFB">
          <w:rPr>
            <w:rStyle w:val="CommentReference"/>
            <w:lang w:eastAsia="zh-CN"/>
          </w:rPr>
          <w:commentReference w:id="26"/>
        </w:r>
      </w:del>
      <w:ins w:id="28" w:author="sili" w:date="2014-07-15T12:11:00Z">
        <w:r w:rsidR="00D97CFB">
          <w:rPr>
            <w:rFonts w:ascii="Arial" w:hAnsi="Arial" w:cs="Arial"/>
            <w:b/>
            <w:color w:val="222222"/>
            <w:sz w:val="20"/>
            <w:szCs w:val="20"/>
            <w:shd w:val="clear" w:color="auto" w:fill="FFFFFF"/>
          </w:rPr>
          <w:t>Ref. 27</w:t>
        </w:r>
      </w:ins>
      <w:bookmarkStart w:id="29" w:name="_GoBack"/>
      <w:bookmarkEnd w:id="29"/>
      <w:r w:rsidR="00D67F67">
        <w:rPr>
          <w:rFonts w:ascii="Arial" w:hAnsi="Arial" w:cs="Arial"/>
          <w:b/>
          <w:color w:val="222222"/>
          <w:sz w:val="20"/>
          <w:szCs w:val="20"/>
          <w:shd w:val="clear" w:color="auto" w:fill="FFFFFF"/>
        </w:rPr>
        <w:t>) ha</w:t>
      </w:r>
      <w:r w:rsidR="0003295A">
        <w:rPr>
          <w:rFonts w:ascii="Arial" w:hAnsi="Arial" w:cs="Arial"/>
          <w:b/>
          <w:color w:val="222222"/>
          <w:sz w:val="20"/>
          <w:szCs w:val="20"/>
          <w:shd w:val="clear" w:color="auto" w:fill="FFFFFF"/>
        </w:rPr>
        <w:t>d</w:t>
      </w:r>
      <w:r w:rsidR="00D67F67">
        <w:rPr>
          <w:rFonts w:ascii="Arial" w:hAnsi="Arial" w:cs="Arial"/>
          <w:b/>
          <w:color w:val="222222"/>
          <w:sz w:val="20"/>
          <w:szCs w:val="20"/>
          <w:shd w:val="clear" w:color="auto" w:fill="FFFFFF"/>
        </w:rPr>
        <w:t xml:space="preserve"> </w:t>
      </w:r>
      <w:r w:rsidR="0003295A">
        <w:rPr>
          <w:rFonts w:ascii="Arial" w:hAnsi="Arial" w:cs="Arial"/>
          <w:b/>
          <w:color w:val="222222"/>
          <w:sz w:val="20"/>
          <w:szCs w:val="20"/>
          <w:shd w:val="clear" w:color="auto" w:fill="FFFFFF"/>
        </w:rPr>
        <w:t xml:space="preserve">actually also measured </w:t>
      </w:r>
      <w:r w:rsidR="00D67F67">
        <w:rPr>
          <w:rFonts w:ascii="Arial" w:hAnsi="Arial" w:cs="Arial"/>
          <w:b/>
          <w:color w:val="222222"/>
          <w:sz w:val="20"/>
          <w:szCs w:val="20"/>
          <w:shd w:val="clear" w:color="auto" w:fill="FFFFFF"/>
        </w:rPr>
        <w:t xml:space="preserve"> the </w:t>
      </w:r>
      <w:r w:rsidR="0003295A">
        <w:rPr>
          <w:rFonts w:ascii="Arial" w:hAnsi="Arial" w:cs="Arial"/>
          <w:b/>
          <w:color w:val="222222"/>
          <w:sz w:val="20"/>
          <w:szCs w:val="20"/>
          <w:shd w:val="clear" w:color="auto" w:fill="FFFFFF"/>
        </w:rPr>
        <w:t xml:space="preserve">global </w:t>
      </w:r>
      <w:r w:rsidR="00D67F67">
        <w:rPr>
          <w:rFonts w:ascii="Arial" w:hAnsi="Arial" w:cs="Arial"/>
          <w:b/>
          <w:color w:val="222222"/>
          <w:sz w:val="20"/>
          <w:szCs w:val="20"/>
          <w:shd w:val="clear" w:color="auto" w:fill="FFFFFF"/>
        </w:rPr>
        <w:t>ignition strain rate</w:t>
      </w:r>
      <w:r w:rsidR="0003295A">
        <w:rPr>
          <w:rFonts w:ascii="Arial" w:hAnsi="Arial" w:cs="Arial"/>
          <w:b/>
          <w:color w:val="222222"/>
          <w:sz w:val="20"/>
          <w:szCs w:val="20"/>
          <w:shd w:val="clear" w:color="auto" w:fill="FFFFFF"/>
        </w:rPr>
        <w:t>s and compared them</w:t>
      </w:r>
      <w:ins w:id="30" w:author="sili" w:date="2014-07-15T11:26:00Z">
        <w:r w:rsidR="00384D37">
          <w:rPr>
            <w:rFonts w:ascii="Arial" w:hAnsi="Arial" w:cs="Arial"/>
            <w:b/>
            <w:color w:val="222222"/>
            <w:sz w:val="20"/>
            <w:szCs w:val="20"/>
            <w:shd w:val="clear" w:color="auto" w:fill="FFFFFF"/>
          </w:rPr>
          <w:t xml:space="preserve"> </w:t>
        </w:r>
      </w:ins>
      <w:r w:rsidR="00D67F67">
        <w:rPr>
          <w:rFonts w:ascii="Arial" w:hAnsi="Arial" w:cs="Arial"/>
          <w:b/>
          <w:color w:val="222222"/>
          <w:sz w:val="20"/>
          <w:szCs w:val="20"/>
          <w:shd w:val="clear" w:color="auto" w:fill="FFFFFF"/>
        </w:rPr>
        <w:t>with Seshadri’</w:t>
      </w:r>
      <w:r w:rsidR="00434489">
        <w:rPr>
          <w:rFonts w:ascii="Arial" w:hAnsi="Arial" w:cs="Arial"/>
          <w:b/>
          <w:color w:val="222222"/>
          <w:sz w:val="20"/>
          <w:szCs w:val="20"/>
          <w:shd w:val="clear" w:color="auto" w:fill="FFFFFF"/>
        </w:rPr>
        <w:t xml:space="preserve">s </w:t>
      </w:r>
      <w:r w:rsidR="0003295A">
        <w:rPr>
          <w:rFonts w:ascii="Arial" w:hAnsi="Arial" w:cs="Arial"/>
          <w:b/>
          <w:color w:val="222222"/>
          <w:sz w:val="20"/>
          <w:szCs w:val="20"/>
          <w:shd w:val="clear" w:color="auto" w:fill="FFFFFF"/>
        </w:rPr>
        <w:t>values</w:t>
      </w:r>
      <w:r w:rsidR="00434489">
        <w:rPr>
          <w:rFonts w:ascii="Arial" w:hAnsi="Arial" w:cs="Arial"/>
          <w:b/>
          <w:color w:val="222222"/>
          <w:sz w:val="20"/>
          <w:szCs w:val="20"/>
          <w:shd w:val="clear" w:color="auto" w:fill="FFFFFF"/>
        </w:rPr>
        <w:t xml:space="preserve">, </w:t>
      </w:r>
      <w:r w:rsidR="0003295A">
        <w:rPr>
          <w:rFonts w:ascii="Arial" w:hAnsi="Arial" w:cs="Arial"/>
          <w:b/>
          <w:color w:val="222222"/>
          <w:sz w:val="20"/>
          <w:szCs w:val="20"/>
          <w:shd w:val="clear" w:color="auto" w:fill="FFFFFF"/>
        </w:rPr>
        <w:t xml:space="preserve">using burners of similar dimension, </w:t>
      </w:r>
      <w:r w:rsidR="00434489">
        <w:rPr>
          <w:rFonts w:ascii="Arial" w:hAnsi="Arial" w:cs="Arial"/>
          <w:b/>
          <w:color w:val="222222"/>
          <w:sz w:val="20"/>
          <w:szCs w:val="20"/>
          <w:shd w:val="clear" w:color="auto" w:fill="FFFFFF"/>
        </w:rPr>
        <w:t xml:space="preserve">and </w:t>
      </w:r>
      <w:r w:rsidR="0003295A">
        <w:rPr>
          <w:rFonts w:ascii="Arial" w:hAnsi="Arial" w:cs="Arial"/>
          <w:b/>
          <w:color w:val="222222"/>
          <w:sz w:val="20"/>
          <w:szCs w:val="20"/>
          <w:shd w:val="clear" w:color="auto" w:fill="FFFFFF"/>
        </w:rPr>
        <w:t xml:space="preserve">found </w:t>
      </w:r>
      <w:r w:rsidR="00434489">
        <w:rPr>
          <w:rFonts w:ascii="Arial" w:hAnsi="Arial" w:cs="Arial"/>
          <w:b/>
          <w:color w:val="222222"/>
          <w:sz w:val="20"/>
          <w:szCs w:val="20"/>
          <w:shd w:val="clear" w:color="auto" w:fill="FFFFFF"/>
        </w:rPr>
        <w:t>good agreement</w:t>
      </w:r>
      <w:del w:id="31" w:author="sili" w:date="2014-07-15T11:36:00Z">
        <w:r w:rsidR="00434489" w:rsidDel="003F2BE0">
          <w:rPr>
            <w:rFonts w:ascii="Arial" w:hAnsi="Arial" w:cs="Arial"/>
            <w:b/>
            <w:color w:val="222222"/>
            <w:sz w:val="20"/>
            <w:szCs w:val="20"/>
            <w:shd w:val="clear" w:color="auto" w:fill="FFFFFF"/>
          </w:rPr>
          <w:delText xml:space="preserve">.  </w:delText>
        </w:r>
        <w:r w:rsidR="0003295A" w:rsidDel="003F2BE0">
          <w:rPr>
            <w:rFonts w:ascii="Arial" w:hAnsi="Arial" w:cs="Arial"/>
            <w:b/>
            <w:color w:val="222222"/>
            <w:sz w:val="20"/>
            <w:szCs w:val="20"/>
            <w:shd w:val="clear" w:color="auto" w:fill="FFFFFF"/>
          </w:rPr>
          <w:delText xml:space="preserve">So </w:delText>
        </w:r>
      </w:del>
      <w:ins w:id="32" w:author="sili" w:date="2014-07-15T11:36:00Z">
        <w:r w:rsidR="003F2BE0">
          <w:rPr>
            <w:rFonts w:ascii="Arial" w:hAnsi="Arial" w:cs="Arial"/>
            <w:b/>
            <w:color w:val="222222"/>
            <w:sz w:val="20"/>
            <w:szCs w:val="20"/>
            <w:shd w:val="clear" w:color="auto" w:fill="FFFFFF"/>
          </w:rPr>
          <w:t xml:space="preserve">, demonstrating that </w:t>
        </w:r>
      </w:ins>
      <w:r w:rsidR="0003295A">
        <w:rPr>
          <w:rFonts w:ascii="Arial" w:hAnsi="Arial" w:cs="Arial"/>
          <w:b/>
          <w:color w:val="222222"/>
          <w:sz w:val="20"/>
          <w:szCs w:val="20"/>
          <w:shd w:val="clear" w:color="auto" w:fill="FFFFFF"/>
        </w:rPr>
        <w:t xml:space="preserve">the determination is consistent. </w:t>
      </w:r>
      <w:del w:id="33" w:author="sili" w:date="2014-07-15T11:37:00Z">
        <w:r w:rsidR="0003295A" w:rsidDel="003F2BE0">
          <w:rPr>
            <w:rFonts w:ascii="Arial" w:hAnsi="Arial" w:cs="Arial"/>
            <w:b/>
            <w:color w:val="222222"/>
            <w:sz w:val="20"/>
            <w:szCs w:val="20"/>
            <w:shd w:val="clear" w:color="auto" w:fill="FFFFFF"/>
          </w:rPr>
          <w:delText>This issue has therefore been settled in the literature</w:delText>
        </w:r>
        <w:r w:rsidR="00434489" w:rsidDel="003F2BE0">
          <w:rPr>
            <w:rFonts w:ascii="Arial" w:hAnsi="Arial" w:cs="Arial"/>
            <w:b/>
            <w:color w:val="222222"/>
            <w:sz w:val="20"/>
            <w:szCs w:val="20"/>
            <w:shd w:val="clear" w:color="auto" w:fill="FFFFFF"/>
          </w:rPr>
          <w:delText>.</w:delText>
        </w:r>
      </w:del>
      <w:ins w:id="34" w:author="sili" w:date="2014-07-15T11:37:00Z">
        <w:r w:rsidR="003F2BE0">
          <w:rPr>
            <w:rFonts w:ascii="Arial" w:hAnsi="Arial" w:cs="Arial"/>
            <w:b/>
            <w:color w:val="222222"/>
            <w:sz w:val="20"/>
            <w:szCs w:val="20"/>
            <w:shd w:val="clear" w:color="auto" w:fill="FFFFFF"/>
          </w:rPr>
          <w:t>The reviewer is referred to that work for further details.</w:t>
        </w:r>
      </w:ins>
      <w:ins w:id="35" w:author="cklaw" w:date="2014-07-15T10:21:00Z">
        <w:r w:rsidR="0003295A">
          <w:rPr>
            <w:rFonts w:ascii="Arial" w:hAnsi="Arial" w:cs="Arial"/>
            <w:b/>
            <w:color w:val="222222"/>
            <w:sz w:val="20"/>
            <w:szCs w:val="20"/>
            <w:shd w:val="clear" w:color="auto" w:fill="FFFFFF"/>
          </w:rPr>
          <w:t xml:space="preserve"> </w:t>
        </w:r>
      </w:ins>
    </w:p>
    <w:p w:rsidR="003108FE"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Besides the critical volume fraction, was there any difference between the fuels in modeled soot properties such as number density and number of small particles? The onset of nucleation size soot may be another sooting threshold but this behavior is not observable with the current setup.</w:t>
      </w:r>
    </w:p>
    <w:p w:rsidR="00A93865" w:rsidRDefault="00A93865" w:rsidP="00593EF4">
      <w:pPr>
        <w:pStyle w:val="Paper-Content"/>
        <w:spacing w:line="360" w:lineRule="auto"/>
        <w:ind w:firstLine="0"/>
        <w:jc w:val="left"/>
        <w:rPr>
          <w:rFonts w:ascii="Arial" w:hAnsi="Arial" w:cs="Arial"/>
          <w:color w:val="222222"/>
          <w:sz w:val="20"/>
          <w:szCs w:val="20"/>
          <w:shd w:val="clear" w:color="auto" w:fill="FFFFFF"/>
        </w:rPr>
      </w:pPr>
    </w:p>
    <w:p w:rsidR="00A93865" w:rsidRPr="00A93865" w:rsidRDefault="00A93865" w:rsidP="00593EF4">
      <w:pPr>
        <w:pStyle w:val="Paper-Content"/>
        <w:numPr>
          <w:ilvl w:val="0"/>
          <w:numId w:val="13"/>
        </w:numPr>
        <w:spacing w:line="360" w:lineRule="auto"/>
        <w:jc w:val="left"/>
        <w:rPr>
          <w:rFonts w:ascii="Arial" w:hAnsi="Arial" w:cs="Arial"/>
          <w:b/>
          <w:color w:val="222222"/>
          <w:sz w:val="20"/>
          <w:szCs w:val="20"/>
          <w:shd w:val="clear" w:color="auto" w:fill="FFFFFF"/>
        </w:rPr>
      </w:pPr>
      <w:r>
        <w:rPr>
          <w:rFonts w:ascii="Arial" w:hAnsi="Arial" w:cs="Arial"/>
          <w:b/>
          <w:color w:val="222222"/>
          <w:sz w:val="20"/>
          <w:szCs w:val="20"/>
          <w:shd w:val="clear" w:color="auto" w:fill="FFFFFF"/>
        </w:rPr>
        <w:t>The reviewer raised a very interesting point that the soot properties might be different fo</w:t>
      </w:r>
      <w:r w:rsidR="00392094">
        <w:rPr>
          <w:rFonts w:ascii="Arial" w:hAnsi="Arial" w:cs="Arial"/>
          <w:b/>
          <w:color w:val="222222"/>
          <w:sz w:val="20"/>
          <w:szCs w:val="20"/>
          <w:shd w:val="clear" w:color="auto" w:fill="FFFFFF"/>
        </w:rPr>
        <w:t>r the three fuels.  For MB, a lower</w:t>
      </w:r>
      <w:r>
        <w:rPr>
          <w:rFonts w:ascii="Arial" w:hAnsi="Arial" w:cs="Arial"/>
          <w:b/>
          <w:color w:val="222222"/>
          <w:sz w:val="20"/>
          <w:szCs w:val="20"/>
          <w:shd w:val="clear" w:color="auto" w:fill="FFFFFF"/>
        </w:rPr>
        <w:t xml:space="preserve"> number density was found compared </w:t>
      </w:r>
      <w:r w:rsidR="006D30A6">
        <w:rPr>
          <w:rFonts w:ascii="Arial" w:hAnsi="Arial" w:cs="Arial"/>
          <w:b/>
          <w:color w:val="222222"/>
          <w:sz w:val="20"/>
          <w:szCs w:val="20"/>
          <w:shd w:val="clear" w:color="auto" w:fill="FFFFFF"/>
        </w:rPr>
        <w:t>to n-heptane and n-butanol, but this was simply the result of a lower volume fraction:</w:t>
      </w:r>
      <w:r>
        <w:rPr>
          <w:rFonts w:ascii="Arial" w:hAnsi="Arial" w:cs="Arial"/>
          <w:b/>
          <w:color w:val="222222"/>
          <w:sz w:val="20"/>
          <w:szCs w:val="20"/>
          <w:shd w:val="clear" w:color="auto" w:fill="FFFFFF"/>
        </w:rPr>
        <w:t xml:space="preserve"> </w:t>
      </w:r>
      <w:r w:rsidR="00B626F1">
        <w:rPr>
          <w:rFonts w:ascii="Arial" w:hAnsi="Arial" w:cs="Arial"/>
          <w:b/>
          <w:color w:val="222222"/>
          <w:sz w:val="20"/>
          <w:szCs w:val="20"/>
          <w:shd w:val="clear" w:color="auto" w:fill="FFFFFF"/>
        </w:rPr>
        <w:t xml:space="preserve">other soot properties such as the particle sizes were </w:t>
      </w:r>
      <w:r w:rsidR="007F13EB">
        <w:rPr>
          <w:rFonts w:ascii="Arial" w:hAnsi="Arial" w:cs="Arial"/>
          <w:b/>
          <w:color w:val="222222"/>
          <w:sz w:val="20"/>
          <w:szCs w:val="20"/>
          <w:shd w:val="clear" w:color="auto" w:fill="FFFFFF"/>
        </w:rPr>
        <w:t>essentially</w:t>
      </w:r>
      <w:r w:rsidR="00B626F1">
        <w:rPr>
          <w:rFonts w:ascii="Arial" w:hAnsi="Arial" w:cs="Arial"/>
          <w:b/>
          <w:color w:val="222222"/>
          <w:sz w:val="20"/>
          <w:szCs w:val="20"/>
          <w:shd w:val="clear" w:color="auto" w:fill="FFFFFF"/>
        </w:rPr>
        <w:t xml:space="preserve"> almost identical among the three fuels.  </w:t>
      </w:r>
      <w:r w:rsidR="00343C5A">
        <w:rPr>
          <w:rFonts w:ascii="Arial" w:hAnsi="Arial" w:cs="Arial"/>
          <w:b/>
          <w:color w:val="222222"/>
          <w:sz w:val="20"/>
          <w:szCs w:val="20"/>
          <w:shd w:val="clear" w:color="auto" w:fill="FFFFFF"/>
        </w:rPr>
        <w:t>This</w:t>
      </w:r>
      <w:ins w:id="36" w:author="cklaw" w:date="2014-07-15T10:05:00Z">
        <w:r w:rsidR="00593EF4">
          <w:rPr>
            <w:rFonts w:ascii="Arial" w:hAnsi="Arial" w:cs="Arial"/>
            <w:b/>
            <w:color w:val="222222"/>
            <w:sz w:val="20"/>
            <w:szCs w:val="20"/>
            <w:shd w:val="clear" w:color="auto" w:fill="FFFFFF"/>
          </w:rPr>
          <w:t xml:space="preserve"> is</w:t>
        </w:r>
      </w:ins>
      <w:r w:rsidR="00343C5A">
        <w:rPr>
          <w:rFonts w:ascii="Arial" w:hAnsi="Arial" w:cs="Arial"/>
          <w:b/>
          <w:color w:val="222222"/>
          <w:sz w:val="20"/>
          <w:szCs w:val="20"/>
          <w:shd w:val="clear" w:color="auto" w:fill="FFFFFF"/>
        </w:rPr>
        <w:t xml:space="preserve"> due in large part to the similar residence time-temperature-mixture fraction properties for the three fuels in this configuration, which the authors controlled.</w:t>
      </w:r>
    </w:p>
    <w:p w:rsidR="003108FE"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Could the agreement between measured CSR and your model be improved for butanoate if the full chemistry or a new reduced mechanism was used?</w:t>
      </w:r>
    </w:p>
    <w:p w:rsidR="00A939D2" w:rsidRDefault="008C2369" w:rsidP="00593EF4">
      <w:pPr>
        <w:pStyle w:val="Paper-Content"/>
        <w:spacing w:line="360" w:lineRule="auto"/>
        <w:ind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In your chemical pathway analysis it would be helpful to discuss how your reduced mechanism taken from Liu et al. for butanol and methyl butanoate contains complete pathways leading to propargyl and A-C3H5.</w:t>
      </w:r>
    </w:p>
    <w:p w:rsidR="00231B56" w:rsidRDefault="00231B56" w:rsidP="00593EF4">
      <w:pPr>
        <w:pStyle w:val="Paper-Content"/>
        <w:spacing w:line="360" w:lineRule="auto"/>
        <w:ind w:firstLine="0"/>
        <w:jc w:val="left"/>
        <w:rPr>
          <w:rFonts w:ascii="Arial" w:hAnsi="Arial" w:cs="Arial"/>
          <w:color w:val="222222"/>
          <w:sz w:val="20"/>
          <w:szCs w:val="20"/>
          <w:shd w:val="clear" w:color="auto" w:fill="FFFFFF"/>
        </w:rPr>
      </w:pPr>
    </w:p>
    <w:p w:rsidR="00254A8F" w:rsidRDefault="00CA6B98" w:rsidP="00593EF4">
      <w:pPr>
        <w:pStyle w:val="Paper-Content"/>
        <w:numPr>
          <w:ilvl w:val="0"/>
          <w:numId w:val="13"/>
        </w:numPr>
        <w:spacing w:line="360" w:lineRule="auto"/>
        <w:jc w:val="left"/>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The propargyl and allyl radical mass fractions were compared </w:t>
      </w:r>
      <w:r w:rsidR="001B1997">
        <w:rPr>
          <w:rFonts w:ascii="Arial" w:hAnsi="Arial" w:cs="Arial"/>
          <w:b/>
          <w:color w:val="222222"/>
          <w:sz w:val="20"/>
          <w:szCs w:val="20"/>
          <w:shd w:val="clear" w:color="auto" w:fill="FFFFFF"/>
        </w:rPr>
        <w:t xml:space="preserve">by the authors computationally, </w:t>
      </w:r>
      <w:r w:rsidR="003E636F">
        <w:rPr>
          <w:rFonts w:ascii="Arial" w:hAnsi="Arial" w:cs="Arial"/>
          <w:b/>
          <w:color w:val="222222"/>
          <w:sz w:val="20"/>
          <w:szCs w:val="20"/>
          <w:shd w:val="clear" w:color="auto" w:fill="FFFFFF"/>
        </w:rPr>
        <w:t xml:space="preserve">with both the full and reduced mechanisms, </w:t>
      </w:r>
      <w:r w:rsidR="001B1997">
        <w:rPr>
          <w:rFonts w:ascii="Arial" w:hAnsi="Arial" w:cs="Arial"/>
          <w:b/>
          <w:color w:val="222222"/>
          <w:sz w:val="20"/>
          <w:szCs w:val="20"/>
          <w:shd w:val="clear" w:color="auto" w:fill="FFFFFF"/>
        </w:rPr>
        <w:t>in both rich premixed 1D flame</w:t>
      </w:r>
      <w:r w:rsidR="00986576">
        <w:rPr>
          <w:rFonts w:ascii="Arial" w:hAnsi="Arial" w:cs="Arial"/>
          <w:b/>
          <w:color w:val="222222"/>
          <w:sz w:val="20"/>
          <w:szCs w:val="20"/>
          <w:shd w:val="clear" w:color="auto" w:fill="FFFFFF"/>
        </w:rPr>
        <w:t>s</w:t>
      </w:r>
      <w:r w:rsidR="001B1997">
        <w:rPr>
          <w:rFonts w:ascii="Arial" w:hAnsi="Arial" w:cs="Arial"/>
          <w:b/>
          <w:color w:val="222222"/>
          <w:sz w:val="20"/>
          <w:szCs w:val="20"/>
          <w:shd w:val="clear" w:color="auto" w:fill="FFFFFF"/>
        </w:rPr>
        <w:t xml:space="preserve"> and nonpr</w:t>
      </w:r>
      <w:r w:rsidR="00402492">
        <w:rPr>
          <w:rFonts w:ascii="Arial" w:hAnsi="Arial" w:cs="Arial"/>
          <w:b/>
          <w:color w:val="222222"/>
          <w:sz w:val="20"/>
          <w:szCs w:val="20"/>
          <w:shd w:val="clear" w:color="auto" w:fill="FFFFFF"/>
        </w:rPr>
        <w:t>emixed counterflow flame</w:t>
      </w:r>
      <w:r w:rsidR="001B1997">
        <w:rPr>
          <w:rFonts w:ascii="Arial" w:hAnsi="Arial" w:cs="Arial"/>
          <w:b/>
          <w:color w:val="222222"/>
          <w:sz w:val="20"/>
          <w:szCs w:val="20"/>
          <w:shd w:val="clear" w:color="auto" w:fill="FFFFFF"/>
        </w:rPr>
        <w:t>s</w:t>
      </w:r>
      <w:r w:rsidR="00254A8F">
        <w:rPr>
          <w:rFonts w:ascii="Arial" w:hAnsi="Arial" w:cs="Arial"/>
          <w:b/>
          <w:color w:val="222222"/>
          <w:sz w:val="20"/>
          <w:szCs w:val="20"/>
          <w:shd w:val="clear" w:color="auto" w:fill="FFFFFF"/>
        </w:rPr>
        <w:t xml:space="preserve">, and </w:t>
      </w:r>
      <w:r w:rsidR="000B7360">
        <w:rPr>
          <w:rFonts w:ascii="Arial" w:hAnsi="Arial" w:cs="Arial"/>
          <w:b/>
          <w:color w:val="222222"/>
          <w:sz w:val="20"/>
          <w:szCs w:val="20"/>
          <w:shd w:val="clear" w:color="auto" w:fill="FFFFFF"/>
        </w:rPr>
        <w:t>only very small</w:t>
      </w:r>
      <w:r w:rsidR="00582B54">
        <w:rPr>
          <w:rFonts w:ascii="Arial" w:hAnsi="Arial" w:cs="Arial"/>
          <w:b/>
          <w:color w:val="222222"/>
          <w:sz w:val="20"/>
          <w:szCs w:val="20"/>
          <w:shd w:val="clear" w:color="auto" w:fill="FFFFFF"/>
        </w:rPr>
        <w:t xml:space="preserve"> difference</w:t>
      </w:r>
      <w:r w:rsidR="000B7360">
        <w:rPr>
          <w:rFonts w:ascii="Arial" w:hAnsi="Arial" w:cs="Arial"/>
          <w:b/>
          <w:color w:val="222222"/>
          <w:sz w:val="20"/>
          <w:szCs w:val="20"/>
          <w:shd w:val="clear" w:color="auto" w:fill="FFFFFF"/>
        </w:rPr>
        <w:t>s</w:t>
      </w:r>
      <w:r w:rsidR="00582B54">
        <w:rPr>
          <w:rFonts w:ascii="Arial" w:hAnsi="Arial" w:cs="Arial"/>
          <w:b/>
          <w:color w:val="222222"/>
          <w:sz w:val="20"/>
          <w:szCs w:val="20"/>
          <w:shd w:val="clear" w:color="auto" w:fill="FFFFFF"/>
        </w:rPr>
        <w:t xml:space="preserve"> w</w:t>
      </w:r>
      <w:r w:rsidR="000B7360">
        <w:rPr>
          <w:rFonts w:ascii="Arial" w:hAnsi="Arial" w:cs="Arial"/>
          <w:b/>
          <w:color w:val="222222"/>
          <w:sz w:val="20"/>
          <w:szCs w:val="20"/>
          <w:shd w:val="clear" w:color="auto" w:fill="FFFFFF"/>
        </w:rPr>
        <w:t>ere</w:t>
      </w:r>
      <w:r w:rsidR="00582B54">
        <w:rPr>
          <w:rFonts w:ascii="Arial" w:hAnsi="Arial" w:cs="Arial"/>
          <w:b/>
          <w:color w:val="222222"/>
          <w:sz w:val="20"/>
          <w:szCs w:val="20"/>
          <w:shd w:val="clear" w:color="auto" w:fill="FFFFFF"/>
        </w:rPr>
        <w:t xml:space="preserve"> found.  </w:t>
      </w:r>
      <w:r w:rsidR="00E93A46">
        <w:rPr>
          <w:rFonts w:ascii="Arial" w:hAnsi="Arial" w:cs="Arial"/>
          <w:b/>
          <w:color w:val="222222"/>
          <w:sz w:val="20"/>
          <w:szCs w:val="20"/>
          <w:shd w:val="clear" w:color="auto" w:fill="FFFFFF"/>
        </w:rPr>
        <w:t xml:space="preserve">Therefore, no important pathways are missing in the reduced mechanism for these species.  Since these species control </w:t>
      </w:r>
      <w:ins w:id="37" w:author="cklaw" w:date="2014-07-15T10:06:00Z">
        <w:r w:rsidR="007F3F67">
          <w:rPr>
            <w:rFonts w:ascii="Arial" w:hAnsi="Arial" w:cs="Arial"/>
            <w:b/>
            <w:color w:val="222222"/>
            <w:sz w:val="20"/>
            <w:szCs w:val="20"/>
            <w:shd w:val="clear" w:color="auto" w:fill="FFFFFF"/>
          </w:rPr>
          <w:t xml:space="preserve">the </w:t>
        </w:r>
      </w:ins>
      <w:r w:rsidR="00E93A46">
        <w:rPr>
          <w:rFonts w:ascii="Arial" w:hAnsi="Arial" w:cs="Arial"/>
          <w:b/>
          <w:color w:val="222222"/>
          <w:sz w:val="20"/>
          <w:szCs w:val="20"/>
          <w:shd w:val="clear" w:color="auto" w:fill="FFFFFF"/>
        </w:rPr>
        <w:t>PAH and soot yield, the CSR computed with the full mechanism would be essentially the same as for the reduced mechanism.</w:t>
      </w:r>
    </w:p>
    <w:sectPr w:rsidR="00254A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klaw" w:date="2014-07-15T10:36:00Z" w:initials="c">
    <w:p w:rsidR="00FB3572" w:rsidRDefault="00FB3572">
      <w:pPr>
        <w:pStyle w:val="CommentText"/>
      </w:pPr>
      <w:r>
        <w:rPr>
          <w:rStyle w:val="CommentReference"/>
        </w:rPr>
        <w:annotationRef/>
      </w:r>
      <w:r>
        <w:t>Re-state.</w:t>
      </w:r>
    </w:p>
  </w:comment>
  <w:comment w:id="26" w:author="sili" w:date="2014-07-15T11:25:00Z" w:initials="s">
    <w:p w:rsidR="00971439" w:rsidRDefault="00971439">
      <w:pPr>
        <w:pStyle w:val="CommentText"/>
      </w:pPr>
      <w:r>
        <w:rPr>
          <w:rStyle w:val="CommentReference"/>
        </w:rPr>
        <w:annotationRef/>
      </w:r>
      <w:r>
        <w:t xml:space="preserve">This </w:t>
      </w:r>
      <w:r w:rsidR="00F31377">
        <w:t>is a different</w:t>
      </w:r>
      <w:r>
        <w:t xml:space="preserve"> paper, which is not cited in my paper.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CAF"/>
    <w:multiLevelType w:val="hybridMultilevel"/>
    <w:tmpl w:val="83A6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A39C3"/>
    <w:multiLevelType w:val="hybridMultilevel"/>
    <w:tmpl w:val="C83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A5F5C"/>
    <w:multiLevelType w:val="hybridMultilevel"/>
    <w:tmpl w:val="8E08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D7F93"/>
    <w:multiLevelType w:val="hybridMultilevel"/>
    <w:tmpl w:val="7260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B72D7"/>
    <w:multiLevelType w:val="hybridMultilevel"/>
    <w:tmpl w:val="FC20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1"/>
  </w:num>
  <w:num w:numId="5">
    <w:abstractNumId w:val="4"/>
  </w:num>
  <w:num w:numId="6">
    <w:abstractNumId w:val="1"/>
  </w:num>
  <w:num w:numId="7">
    <w:abstractNumId w:val="1"/>
  </w:num>
  <w:num w:numId="8">
    <w:abstractNumId w:val="1"/>
  </w:num>
  <w:num w:numId="9">
    <w:abstractNumId w:val="2"/>
  </w:num>
  <w:num w:numId="10">
    <w:abstractNumId w:val="6"/>
  </w:num>
  <w:num w:numId="11">
    <w:abstractNumId w:val="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oNotDisplayPageBoundaries/>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69"/>
    <w:rsid w:val="0001142D"/>
    <w:rsid w:val="0003295A"/>
    <w:rsid w:val="0004115D"/>
    <w:rsid w:val="00050426"/>
    <w:rsid w:val="000A0C06"/>
    <w:rsid w:val="000B7360"/>
    <w:rsid w:val="000D17AF"/>
    <w:rsid w:val="000D3646"/>
    <w:rsid w:val="000E7DC7"/>
    <w:rsid w:val="0017685C"/>
    <w:rsid w:val="0018059A"/>
    <w:rsid w:val="001B1997"/>
    <w:rsid w:val="001E1E4E"/>
    <w:rsid w:val="00231B56"/>
    <w:rsid w:val="00233780"/>
    <w:rsid w:val="00254A8F"/>
    <w:rsid w:val="0025740F"/>
    <w:rsid w:val="002855E6"/>
    <w:rsid w:val="00291D3D"/>
    <w:rsid w:val="002E024E"/>
    <w:rsid w:val="002E1AD9"/>
    <w:rsid w:val="002F11D6"/>
    <w:rsid w:val="0030159F"/>
    <w:rsid w:val="003108FE"/>
    <w:rsid w:val="00343C5A"/>
    <w:rsid w:val="00356B5B"/>
    <w:rsid w:val="00364F06"/>
    <w:rsid w:val="00384D37"/>
    <w:rsid w:val="00392094"/>
    <w:rsid w:val="00394699"/>
    <w:rsid w:val="003C2F78"/>
    <w:rsid w:val="003E636F"/>
    <w:rsid w:val="003F2BE0"/>
    <w:rsid w:val="003F2D2F"/>
    <w:rsid w:val="00402492"/>
    <w:rsid w:val="004038F0"/>
    <w:rsid w:val="004213E0"/>
    <w:rsid w:val="00434489"/>
    <w:rsid w:val="00446E10"/>
    <w:rsid w:val="00454426"/>
    <w:rsid w:val="00487834"/>
    <w:rsid w:val="004E2C41"/>
    <w:rsid w:val="00504D66"/>
    <w:rsid w:val="0052789B"/>
    <w:rsid w:val="00540C36"/>
    <w:rsid w:val="00543DEE"/>
    <w:rsid w:val="00582B54"/>
    <w:rsid w:val="00593EF4"/>
    <w:rsid w:val="005A0810"/>
    <w:rsid w:val="005A3C9F"/>
    <w:rsid w:val="005B3B2B"/>
    <w:rsid w:val="005C619A"/>
    <w:rsid w:val="005C767E"/>
    <w:rsid w:val="005F1670"/>
    <w:rsid w:val="00614E22"/>
    <w:rsid w:val="00642A74"/>
    <w:rsid w:val="00644ADD"/>
    <w:rsid w:val="00683EC5"/>
    <w:rsid w:val="006934E7"/>
    <w:rsid w:val="006D30A6"/>
    <w:rsid w:val="006E2E10"/>
    <w:rsid w:val="00701840"/>
    <w:rsid w:val="00721C6B"/>
    <w:rsid w:val="00737168"/>
    <w:rsid w:val="007555B0"/>
    <w:rsid w:val="00756128"/>
    <w:rsid w:val="007767E0"/>
    <w:rsid w:val="00790F6C"/>
    <w:rsid w:val="00792ED1"/>
    <w:rsid w:val="00795075"/>
    <w:rsid w:val="007C0B44"/>
    <w:rsid w:val="007C43F6"/>
    <w:rsid w:val="007E43FF"/>
    <w:rsid w:val="007F13EB"/>
    <w:rsid w:val="007F3F67"/>
    <w:rsid w:val="00830CD9"/>
    <w:rsid w:val="008353B8"/>
    <w:rsid w:val="008425C3"/>
    <w:rsid w:val="00846563"/>
    <w:rsid w:val="0085584D"/>
    <w:rsid w:val="00865C04"/>
    <w:rsid w:val="00877222"/>
    <w:rsid w:val="008C1380"/>
    <w:rsid w:val="008C2369"/>
    <w:rsid w:val="008D263C"/>
    <w:rsid w:val="0091780B"/>
    <w:rsid w:val="00966C79"/>
    <w:rsid w:val="00967398"/>
    <w:rsid w:val="00971439"/>
    <w:rsid w:val="00980615"/>
    <w:rsid w:val="00986576"/>
    <w:rsid w:val="00993C61"/>
    <w:rsid w:val="009D5B70"/>
    <w:rsid w:val="009E6A3A"/>
    <w:rsid w:val="00A0230A"/>
    <w:rsid w:val="00A14AC6"/>
    <w:rsid w:val="00A14DCC"/>
    <w:rsid w:val="00A26DA6"/>
    <w:rsid w:val="00A407F0"/>
    <w:rsid w:val="00A5442C"/>
    <w:rsid w:val="00A602BD"/>
    <w:rsid w:val="00A93865"/>
    <w:rsid w:val="00A939D2"/>
    <w:rsid w:val="00AB74D6"/>
    <w:rsid w:val="00AF01D3"/>
    <w:rsid w:val="00B13DA2"/>
    <w:rsid w:val="00B35BFE"/>
    <w:rsid w:val="00B464C0"/>
    <w:rsid w:val="00B626F1"/>
    <w:rsid w:val="00B63F31"/>
    <w:rsid w:val="00BB1628"/>
    <w:rsid w:val="00BC5998"/>
    <w:rsid w:val="00BE282E"/>
    <w:rsid w:val="00BE718C"/>
    <w:rsid w:val="00C07613"/>
    <w:rsid w:val="00C242F5"/>
    <w:rsid w:val="00C74F20"/>
    <w:rsid w:val="00C86054"/>
    <w:rsid w:val="00CA6B98"/>
    <w:rsid w:val="00CC600C"/>
    <w:rsid w:val="00D33286"/>
    <w:rsid w:val="00D454F0"/>
    <w:rsid w:val="00D5357A"/>
    <w:rsid w:val="00D56E9C"/>
    <w:rsid w:val="00D67F67"/>
    <w:rsid w:val="00D715FC"/>
    <w:rsid w:val="00D72736"/>
    <w:rsid w:val="00D83C17"/>
    <w:rsid w:val="00D97CFB"/>
    <w:rsid w:val="00DA399F"/>
    <w:rsid w:val="00DB1C1D"/>
    <w:rsid w:val="00DB7F96"/>
    <w:rsid w:val="00DF2026"/>
    <w:rsid w:val="00DF2DE2"/>
    <w:rsid w:val="00E227AF"/>
    <w:rsid w:val="00E25A9F"/>
    <w:rsid w:val="00E26A3B"/>
    <w:rsid w:val="00E358B4"/>
    <w:rsid w:val="00E7143E"/>
    <w:rsid w:val="00E71837"/>
    <w:rsid w:val="00E737E6"/>
    <w:rsid w:val="00E93A46"/>
    <w:rsid w:val="00E94E9F"/>
    <w:rsid w:val="00EC0144"/>
    <w:rsid w:val="00EC1DF9"/>
    <w:rsid w:val="00ED3FF0"/>
    <w:rsid w:val="00ED5ED9"/>
    <w:rsid w:val="00EF0F50"/>
    <w:rsid w:val="00F042B3"/>
    <w:rsid w:val="00F04746"/>
    <w:rsid w:val="00F1729E"/>
    <w:rsid w:val="00F31377"/>
    <w:rsid w:val="00F335C2"/>
    <w:rsid w:val="00F402EA"/>
    <w:rsid w:val="00F5151A"/>
    <w:rsid w:val="00F76A78"/>
    <w:rsid w:val="00F87C51"/>
    <w:rsid w:val="00FA15B7"/>
    <w:rsid w:val="00FB3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1E1E4E"/>
    <w:pPr>
      <w:jc w:val="center"/>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1E1E4E"/>
    <w:pPr>
      <w:numPr>
        <w:numId w:val="5"/>
      </w:numPr>
      <w:spacing w:line="480" w:lineRule="auto"/>
      <w:jc w:val="both"/>
      <w:outlineLvl w:val="0"/>
    </w:pPr>
    <w:rPr>
      <w:b/>
      <w:sz w:val="24"/>
      <w:lang w:eastAsia="en-US"/>
    </w:rPr>
  </w:style>
  <w:style w:type="paragraph" w:styleId="Title">
    <w:name w:val="Title"/>
    <w:basedOn w:val="Normal"/>
    <w:next w:val="Normal"/>
    <w:link w:val="TitleChar"/>
    <w:uiPriority w:val="10"/>
    <w:qFormat/>
    <w:rsid w:val="001E1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E4E"/>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1E1E4E"/>
    <w:pPr>
      <w:numPr>
        <w:numId w:val="0"/>
      </w:numPr>
      <w:spacing w:after="0"/>
      <w:ind w:firstLine="360"/>
      <w:outlineLvl w:val="9"/>
    </w:pPr>
    <w:rPr>
      <w:b w:val="0"/>
    </w:rPr>
  </w:style>
  <w:style w:type="paragraph" w:customStyle="1" w:styleId="Paper-Reference">
    <w:name w:val="Paper-Reference"/>
    <w:basedOn w:val="Paper-Content"/>
    <w:qFormat/>
    <w:rsid w:val="001E1E4E"/>
    <w:pPr>
      <w:numPr>
        <w:numId w:val="8"/>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paragraph" w:styleId="PlainText">
    <w:name w:val="Plain Text"/>
    <w:basedOn w:val="Normal"/>
    <w:link w:val="PlainTextChar"/>
    <w:uiPriority w:val="99"/>
    <w:semiHidden/>
    <w:unhideWhenUsed/>
    <w:rsid w:val="0091780B"/>
    <w:pPr>
      <w:spacing w:after="0" w:line="240" w:lineRule="auto"/>
      <w:jc w:val="left"/>
    </w:pPr>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91780B"/>
    <w:rPr>
      <w:rFonts w:ascii="Calibri" w:eastAsiaTheme="minorHAnsi" w:hAnsi="Calibri"/>
      <w:szCs w:val="21"/>
      <w:lang w:eastAsia="en-US"/>
    </w:rPr>
  </w:style>
  <w:style w:type="character" w:styleId="CommentReference">
    <w:name w:val="annotation reference"/>
    <w:basedOn w:val="DefaultParagraphFont"/>
    <w:uiPriority w:val="99"/>
    <w:semiHidden/>
    <w:unhideWhenUsed/>
    <w:rsid w:val="00FB3572"/>
    <w:rPr>
      <w:sz w:val="16"/>
      <w:szCs w:val="16"/>
    </w:rPr>
  </w:style>
  <w:style w:type="paragraph" w:styleId="CommentText">
    <w:name w:val="annotation text"/>
    <w:basedOn w:val="Normal"/>
    <w:link w:val="CommentTextChar"/>
    <w:uiPriority w:val="99"/>
    <w:semiHidden/>
    <w:unhideWhenUsed/>
    <w:rsid w:val="00FB3572"/>
    <w:pPr>
      <w:spacing w:line="240" w:lineRule="auto"/>
    </w:pPr>
    <w:rPr>
      <w:sz w:val="20"/>
      <w:szCs w:val="20"/>
    </w:rPr>
  </w:style>
  <w:style w:type="character" w:customStyle="1" w:styleId="CommentTextChar">
    <w:name w:val="Comment Text Char"/>
    <w:basedOn w:val="DefaultParagraphFont"/>
    <w:link w:val="CommentText"/>
    <w:uiPriority w:val="99"/>
    <w:semiHidden/>
    <w:rsid w:val="00FB357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3572"/>
    <w:rPr>
      <w:b/>
      <w:bCs/>
    </w:rPr>
  </w:style>
  <w:style w:type="character" w:customStyle="1" w:styleId="CommentSubjectChar">
    <w:name w:val="Comment Subject Char"/>
    <w:basedOn w:val="CommentTextChar"/>
    <w:link w:val="CommentSubject"/>
    <w:uiPriority w:val="99"/>
    <w:semiHidden/>
    <w:rsid w:val="00FB3572"/>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1E1E4E"/>
    <w:pPr>
      <w:jc w:val="center"/>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1E1E4E"/>
    <w:pPr>
      <w:numPr>
        <w:numId w:val="5"/>
      </w:numPr>
      <w:spacing w:line="480" w:lineRule="auto"/>
      <w:jc w:val="both"/>
      <w:outlineLvl w:val="0"/>
    </w:pPr>
    <w:rPr>
      <w:b/>
      <w:sz w:val="24"/>
      <w:lang w:eastAsia="en-US"/>
    </w:rPr>
  </w:style>
  <w:style w:type="paragraph" w:styleId="Title">
    <w:name w:val="Title"/>
    <w:basedOn w:val="Normal"/>
    <w:next w:val="Normal"/>
    <w:link w:val="TitleChar"/>
    <w:uiPriority w:val="10"/>
    <w:qFormat/>
    <w:rsid w:val="001E1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E4E"/>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1E1E4E"/>
    <w:pPr>
      <w:numPr>
        <w:numId w:val="0"/>
      </w:numPr>
      <w:spacing w:after="0"/>
      <w:ind w:firstLine="360"/>
      <w:outlineLvl w:val="9"/>
    </w:pPr>
    <w:rPr>
      <w:b w:val="0"/>
    </w:rPr>
  </w:style>
  <w:style w:type="paragraph" w:customStyle="1" w:styleId="Paper-Reference">
    <w:name w:val="Paper-Reference"/>
    <w:basedOn w:val="Paper-Content"/>
    <w:qFormat/>
    <w:rsid w:val="001E1E4E"/>
    <w:pPr>
      <w:numPr>
        <w:numId w:val="8"/>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paragraph" w:styleId="PlainText">
    <w:name w:val="Plain Text"/>
    <w:basedOn w:val="Normal"/>
    <w:link w:val="PlainTextChar"/>
    <w:uiPriority w:val="99"/>
    <w:semiHidden/>
    <w:unhideWhenUsed/>
    <w:rsid w:val="0091780B"/>
    <w:pPr>
      <w:spacing w:after="0" w:line="240" w:lineRule="auto"/>
      <w:jc w:val="left"/>
    </w:pPr>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91780B"/>
    <w:rPr>
      <w:rFonts w:ascii="Calibri" w:eastAsiaTheme="minorHAnsi" w:hAnsi="Calibri"/>
      <w:szCs w:val="21"/>
      <w:lang w:eastAsia="en-US"/>
    </w:rPr>
  </w:style>
  <w:style w:type="character" w:styleId="CommentReference">
    <w:name w:val="annotation reference"/>
    <w:basedOn w:val="DefaultParagraphFont"/>
    <w:uiPriority w:val="99"/>
    <w:semiHidden/>
    <w:unhideWhenUsed/>
    <w:rsid w:val="00FB3572"/>
    <w:rPr>
      <w:sz w:val="16"/>
      <w:szCs w:val="16"/>
    </w:rPr>
  </w:style>
  <w:style w:type="paragraph" w:styleId="CommentText">
    <w:name w:val="annotation text"/>
    <w:basedOn w:val="Normal"/>
    <w:link w:val="CommentTextChar"/>
    <w:uiPriority w:val="99"/>
    <w:semiHidden/>
    <w:unhideWhenUsed/>
    <w:rsid w:val="00FB3572"/>
    <w:pPr>
      <w:spacing w:line="240" w:lineRule="auto"/>
    </w:pPr>
    <w:rPr>
      <w:sz w:val="20"/>
      <w:szCs w:val="20"/>
    </w:rPr>
  </w:style>
  <w:style w:type="character" w:customStyle="1" w:styleId="CommentTextChar">
    <w:name w:val="Comment Text Char"/>
    <w:basedOn w:val="DefaultParagraphFont"/>
    <w:link w:val="CommentText"/>
    <w:uiPriority w:val="99"/>
    <w:semiHidden/>
    <w:rsid w:val="00FB357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3572"/>
    <w:rPr>
      <w:b/>
      <w:bCs/>
    </w:rPr>
  </w:style>
  <w:style w:type="character" w:customStyle="1" w:styleId="CommentSubjectChar">
    <w:name w:val="Comment Subject Char"/>
    <w:basedOn w:val="CommentTextChar"/>
    <w:link w:val="CommentSubject"/>
    <w:uiPriority w:val="99"/>
    <w:semiHidden/>
    <w:rsid w:val="00FB357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9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9</cp:revision>
  <dcterms:created xsi:type="dcterms:W3CDTF">2014-07-15T14:52:00Z</dcterms:created>
  <dcterms:modified xsi:type="dcterms:W3CDTF">2014-07-15T16:11:00Z</dcterms:modified>
</cp:coreProperties>
</file>